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7FA" w:rsidRPr="006A6A58" w:rsidRDefault="00A307FA" w:rsidP="00E83AC7">
      <w:pPr>
        <w:pStyle w:val="ConsPlusTitle"/>
        <w:pageBreakBefore/>
        <w:widowControl/>
        <w:ind w:firstLine="540"/>
        <w:jc w:val="center"/>
        <w:rPr>
          <w:rFonts w:asciiTheme="minorHAnsi" w:hAnsiTheme="minorHAnsi" w:cs="Times New Roman"/>
          <w:sz w:val="22"/>
          <w:szCs w:val="22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B55C0A" w:rsidRPr="00B72DA4" w:rsidTr="004B2C5A">
        <w:trPr>
          <w:jc w:val="center"/>
        </w:trPr>
        <w:tc>
          <w:tcPr>
            <w:tcW w:w="9287" w:type="dxa"/>
          </w:tcPr>
          <w:p w:rsidR="00B55C0A" w:rsidRPr="00B72DA4" w:rsidRDefault="00B55C0A" w:rsidP="00E83AC7">
            <w:pPr>
              <w:pStyle w:val="a3"/>
              <w:ind w:firstLine="540"/>
              <w:jc w:val="center"/>
              <w:rPr>
                <w:rFonts w:cs="Times New Roman"/>
                <w:b/>
              </w:rPr>
            </w:pPr>
            <w:r w:rsidRPr="00B72DA4">
              <w:rPr>
                <w:rFonts w:cs="Times New Roman"/>
                <w:b/>
                <w:noProof/>
                <w:lang w:eastAsia="ru-RU" w:bidi="ar-SA"/>
              </w:rPr>
              <w:drawing>
                <wp:inline distT="0" distB="0" distL="0" distR="0">
                  <wp:extent cx="688975" cy="701675"/>
                  <wp:effectExtent l="19050" t="0" r="0" b="0"/>
                  <wp:docPr id="1" name="Рисунок 1" descr="Эмблема ФАМР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Эмблема ФАМР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0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5C0A" w:rsidRPr="00B72DA4" w:rsidRDefault="00B55C0A" w:rsidP="00E83AC7">
            <w:pPr>
              <w:pStyle w:val="a3"/>
              <w:ind w:firstLine="540"/>
              <w:jc w:val="center"/>
              <w:rPr>
                <w:rFonts w:cs="Times New Roman"/>
                <w:b/>
              </w:rPr>
            </w:pPr>
            <w:r w:rsidRPr="00B72DA4">
              <w:rPr>
                <w:rFonts w:cs="Times New Roman"/>
                <w:b/>
              </w:rPr>
              <w:t xml:space="preserve">ФЕДЕРАЛЬНОЕ  </w:t>
            </w:r>
            <w:r w:rsidR="00761466" w:rsidRPr="00B72DA4">
              <w:rPr>
                <w:rFonts w:cs="Times New Roman"/>
                <w:b/>
              </w:rPr>
              <w:t xml:space="preserve">ГОСУДАРСТВЕННОЕ </w:t>
            </w:r>
            <w:r w:rsidRPr="00B72DA4">
              <w:rPr>
                <w:rFonts w:cs="Times New Roman"/>
                <w:b/>
              </w:rPr>
              <w:t>БЮДЖЕТНОЕ  ОБРАЗОВАТЕЛЬНОЕ  УЧРЕЖДЕНИЕ</w:t>
            </w:r>
            <w:r w:rsidR="00E83AC7" w:rsidRPr="00B72DA4">
              <w:rPr>
                <w:rFonts w:cs="Times New Roman"/>
                <w:b/>
              </w:rPr>
              <w:t xml:space="preserve"> </w:t>
            </w:r>
            <w:r w:rsidRPr="00B72DA4">
              <w:rPr>
                <w:rFonts w:cs="Times New Roman"/>
                <w:b/>
              </w:rPr>
              <w:t>ВЫСШЕГО    ОБРАЗОВАНИЯ</w:t>
            </w:r>
          </w:p>
          <w:p w:rsidR="00E83AC7" w:rsidRPr="00B72DA4" w:rsidRDefault="00761466" w:rsidP="00E83AC7">
            <w:pPr>
              <w:ind w:firstLine="540"/>
              <w:jc w:val="center"/>
              <w:rPr>
                <w:rFonts w:cs="Times New Roman"/>
                <w:b/>
                <w:bCs/>
              </w:rPr>
            </w:pPr>
            <w:r w:rsidRPr="00B72DA4">
              <w:rPr>
                <w:rFonts w:cs="Times New Roman"/>
                <w:b/>
                <w:bCs/>
              </w:rPr>
              <w:t>«ВОЛЖСКИЙ</w:t>
            </w:r>
            <w:r w:rsidR="00B55C0A" w:rsidRPr="00B72DA4">
              <w:rPr>
                <w:rFonts w:cs="Times New Roman"/>
                <w:b/>
                <w:bCs/>
              </w:rPr>
              <w:t xml:space="preserve">  ГОСУДАРСТВЕНН</w:t>
            </w:r>
            <w:r w:rsidRPr="00B72DA4">
              <w:rPr>
                <w:rFonts w:cs="Times New Roman"/>
                <w:b/>
                <w:bCs/>
              </w:rPr>
              <w:t>ЫЙ</w:t>
            </w:r>
            <w:r w:rsidR="00B55C0A" w:rsidRPr="00B72DA4">
              <w:rPr>
                <w:rFonts w:cs="Times New Roman"/>
                <w:b/>
                <w:bCs/>
              </w:rPr>
              <w:t xml:space="preserve">  </w:t>
            </w:r>
            <w:r w:rsidRPr="00B72DA4">
              <w:rPr>
                <w:rFonts w:cs="Times New Roman"/>
                <w:b/>
                <w:bCs/>
              </w:rPr>
              <w:t>УНИВЕРСИТЕТ</w:t>
            </w:r>
            <w:r w:rsidR="00B55C0A" w:rsidRPr="00B72DA4">
              <w:rPr>
                <w:rFonts w:cs="Times New Roman"/>
                <w:b/>
                <w:bCs/>
              </w:rPr>
              <w:t xml:space="preserve"> </w:t>
            </w:r>
          </w:p>
          <w:p w:rsidR="00B55C0A" w:rsidRPr="00B72DA4" w:rsidRDefault="00B55C0A" w:rsidP="00E83AC7">
            <w:pPr>
              <w:ind w:firstLine="540"/>
              <w:jc w:val="center"/>
              <w:rPr>
                <w:rFonts w:cs="Times New Roman"/>
                <w:b/>
                <w:bCs/>
              </w:rPr>
            </w:pPr>
            <w:r w:rsidRPr="00B72DA4">
              <w:rPr>
                <w:rFonts w:cs="Times New Roman"/>
                <w:b/>
                <w:bCs/>
              </w:rPr>
              <w:t xml:space="preserve"> ВОДНОГО ТРАНСПОРТА»</w:t>
            </w:r>
          </w:p>
          <w:p w:rsidR="00B55C0A" w:rsidRPr="00B72DA4" w:rsidRDefault="00B55C0A" w:rsidP="00E83AC7">
            <w:pPr>
              <w:ind w:firstLine="540"/>
              <w:jc w:val="center"/>
              <w:rPr>
                <w:rFonts w:cs="Times New Roman"/>
                <w:b/>
                <w:bCs/>
              </w:rPr>
            </w:pPr>
            <w:r w:rsidRPr="00B72DA4">
              <w:rPr>
                <w:rFonts w:cs="Times New Roman"/>
                <w:b/>
                <w:bCs/>
              </w:rPr>
              <w:t>(Ф</w:t>
            </w:r>
            <w:r w:rsidR="00761466" w:rsidRPr="00B72DA4">
              <w:rPr>
                <w:rFonts w:cs="Times New Roman"/>
                <w:b/>
                <w:bCs/>
              </w:rPr>
              <w:t>ГБОУ ВО «ВГУ</w:t>
            </w:r>
            <w:r w:rsidRPr="00B72DA4">
              <w:rPr>
                <w:rFonts w:cs="Times New Roman"/>
                <w:b/>
                <w:bCs/>
              </w:rPr>
              <w:t>ВТ»)</w:t>
            </w:r>
          </w:p>
          <w:p w:rsidR="00B55C0A" w:rsidRPr="00B72DA4" w:rsidRDefault="00B55C0A" w:rsidP="00E83AC7">
            <w:pPr>
              <w:ind w:firstLine="540"/>
              <w:rPr>
                <w:rFonts w:cs="Times New Roman"/>
                <w:b/>
                <w:bCs/>
                <w:sz w:val="16"/>
                <w:szCs w:val="16"/>
              </w:rPr>
            </w:pPr>
          </w:p>
        </w:tc>
      </w:tr>
    </w:tbl>
    <w:p w:rsidR="00B55C0A" w:rsidRPr="00B72DA4" w:rsidRDefault="00B55C0A" w:rsidP="00E83AC7">
      <w:pPr>
        <w:ind w:firstLine="540"/>
        <w:rPr>
          <w:rFonts w:cs="Times New Roman"/>
        </w:rPr>
      </w:pPr>
    </w:p>
    <w:tbl>
      <w:tblPr>
        <w:tblStyle w:val="a5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28"/>
        <w:gridCol w:w="283"/>
        <w:gridCol w:w="5245"/>
      </w:tblGrid>
      <w:tr w:rsidR="00B55C0A" w:rsidRPr="00F64596" w:rsidTr="00F64596">
        <w:tc>
          <w:tcPr>
            <w:tcW w:w="4928" w:type="dxa"/>
          </w:tcPr>
          <w:p w:rsidR="00B55C0A" w:rsidRPr="00F64596" w:rsidRDefault="00B55C0A" w:rsidP="00E83AC7">
            <w:pPr>
              <w:pStyle w:val="7"/>
              <w:ind w:firstLine="540"/>
              <w:jc w:val="center"/>
              <w:outlineLvl w:val="6"/>
              <w:rPr>
                <w:b/>
                <w:sz w:val="28"/>
                <w:szCs w:val="28"/>
              </w:rPr>
            </w:pPr>
            <w:r w:rsidRPr="00F64596">
              <w:rPr>
                <w:b/>
                <w:sz w:val="28"/>
                <w:szCs w:val="28"/>
              </w:rPr>
              <w:t>УТВЕРЖДЕНО</w:t>
            </w:r>
          </w:p>
          <w:p w:rsidR="00B55C0A" w:rsidRPr="00F64596" w:rsidRDefault="00B55C0A" w:rsidP="00E83AC7">
            <w:pPr>
              <w:ind w:firstLine="540"/>
              <w:rPr>
                <w:rFonts w:cs="Times New Roman"/>
                <w:b/>
                <w:sz w:val="28"/>
                <w:szCs w:val="28"/>
              </w:rPr>
            </w:pPr>
          </w:p>
          <w:p w:rsidR="00B55C0A" w:rsidRPr="00F64596" w:rsidRDefault="00B55C0A" w:rsidP="00E83AC7">
            <w:pPr>
              <w:rPr>
                <w:rFonts w:cs="Times New Roman"/>
                <w:b/>
                <w:sz w:val="28"/>
                <w:szCs w:val="28"/>
              </w:rPr>
            </w:pPr>
            <w:r w:rsidRPr="00F64596">
              <w:rPr>
                <w:rFonts w:cs="Times New Roman"/>
                <w:b/>
                <w:sz w:val="28"/>
                <w:szCs w:val="28"/>
              </w:rPr>
              <w:t xml:space="preserve">Ректор </w:t>
            </w:r>
            <w:r w:rsidR="00E83AC7" w:rsidRPr="00F64596">
              <w:rPr>
                <w:rFonts w:cs="Times New Roman"/>
                <w:b/>
                <w:sz w:val="28"/>
                <w:szCs w:val="28"/>
              </w:rPr>
              <w:t>____________</w:t>
            </w:r>
            <w:r w:rsidRPr="00F64596">
              <w:rPr>
                <w:rFonts w:cs="Times New Roman"/>
                <w:b/>
                <w:sz w:val="28"/>
                <w:szCs w:val="28"/>
              </w:rPr>
              <w:t>И.К. Кузьмичев</w:t>
            </w:r>
          </w:p>
          <w:p w:rsidR="00E83AC7" w:rsidRPr="00F64596" w:rsidRDefault="00E83AC7" w:rsidP="00E83AC7">
            <w:pPr>
              <w:rPr>
                <w:rFonts w:cs="Times New Roman"/>
                <w:b/>
                <w:sz w:val="28"/>
                <w:szCs w:val="28"/>
              </w:rPr>
            </w:pPr>
          </w:p>
          <w:p w:rsidR="00B55C0A" w:rsidRPr="00183498" w:rsidRDefault="00F82837" w:rsidP="000424EE">
            <w:pPr>
              <w:rPr>
                <w:rFonts w:cs="Times New Roman"/>
                <w:b/>
                <w:sz w:val="28"/>
                <w:szCs w:val="28"/>
              </w:rPr>
            </w:pPr>
            <w:ins w:id="0" w:author="Общий отдел" w:date="2024-03-01T14:37:00Z">
              <w:r>
                <w:rPr>
                  <w:rFonts w:cs="Times New Roman"/>
                  <w:b/>
                  <w:sz w:val="28"/>
                  <w:szCs w:val="28"/>
                </w:rPr>
                <w:t>о</w:t>
              </w:r>
            </w:ins>
            <w:del w:id="1" w:author="Общий отдел" w:date="2024-03-01T14:37:00Z">
              <w:r w:rsidRPr="00F64596" w:rsidDel="00F82837">
                <w:rPr>
                  <w:rFonts w:cs="Times New Roman"/>
                  <w:b/>
                  <w:sz w:val="28"/>
                  <w:szCs w:val="28"/>
                </w:rPr>
                <w:delText>О</w:delText>
              </w:r>
            </w:del>
            <w:r w:rsidR="00EB060B" w:rsidRPr="00F64596">
              <w:rPr>
                <w:rFonts w:cs="Times New Roman"/>
                <w:b/>
                <w:sz w:val="28"/>
                <w:szCs w:val="28"/>
              </w:rPr>
              <w:t>т</w:t>
            </w:r>
            <w:ins w:id="2" w:author="Общий отдел" w:date="2024-03-01T14:37:00Z">
              <w:r>
                <w:rPr>
                  <w:rFonts w:cs="Times New Roman"/>
                  <w:b/>
                  <w:sz w:val="28"/>
                  <w:szCs w:val="28"/>
                </w:rPr>
                <w:t xml:space="preserve"> 01.03.2024</w:t>
              </w:r>
            </w:ins>
            <w:ins w:id="3" w:author="Общий отдел" w:date="2024-03-01T14:36:00Z">
              <w:r>
                <w:rPr>
                  <w:rFonts w:cs="Times New Roman"/>
                  <w:b/>
                  <w:sz w:val="28"/>
                  <w:szCs w:val="28"/>
                </w:rPr>
                <w:t xml:space="preserve"> </w:t>
              </w:r>
            </w:ins>
            <w:del w:id="4" w:author="Общий отдел" w:date="2024-03-01T14:36:00Z">
              <w:r w:rsidR="00EB060B" w:rsidRPr="00F64596" w:rsidDel="00F82837">
                <w:rPr>
                  <w:rFonts w:cs="Times New Roman"/>
                  <w:b/>
                  <w:sz w:val="28"/>
                  <w:szCs w:val="28"/>
                </w:rPr>
                <w:delText xml:space="preserve"> </w:delText>
              </w:r>
            </w:del>
            <w:del w:id="5" w:author="Общий отдел" w:date="2024-03-01T14:37:00Z">
              <w:r w:rsidR="00FB549E" w:rsidDel="00F82837">
                <w:rPr>
                  <w:rFonts w:cs="Times New Roman"/>
                  <w:b/>
                  <w:sz w:val="28"/>
                  <w:szCs w:val="28"/>
                </w:rPr>
                <w:delText xml:space="preserve"> </w:delText>
              </w:r>
              <w:r w:rsidR="008E71B3" w:rsidDel="00F82837">
                <w:rPr>
                  <w:rFonts w:cs="Times New Roman"/>
                  <w:b/>
                  <w:sz w:val="28"/>
                  <w:szCs w:val="28"/>
                </w:rPr>
                <w:delText>______</w:delText>
              </w:r>
            </w:del>
            <w:r w:rsidR="00FB549E"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="00EB060B" w:rsidRPr="00F64596">
              <w:rPr>
                <w:rFonts w:cs="Times New Roman"/>
                <w:b/>
                <w:sz w:val="28"/>
                <w:szCs w:val="28"/>
              </w:rPr>
              <w:t>приказ</w:t>
            </w:r>
            <w:r w:rsidR="00A828DE" w:rsidRPr="00F64596"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="00EB060B" w:rsidRPr="00F64596">
              <w:rPr>
                <w:rFonts w:cs="Times New Roman"/>
                <w:b/>
                <w:sz w:val="28"/>
                <w:szCs w:val="28"/>
              </w:rPr>
              <w:t>№</w:t>
            </w:r>
            <w:ins w:id="6" w:author="Общий отдел" w:date="2024-03-01T14:37:00Z">
              <w:r>
                <w:rPr>
                  <w:rFonts w:cs="Times New Roman"/>
                  <w:b/>
                  <w:sz w:val="28"/>
                  <w:szCs w:val="28"/>
                </w:rPr>
                <w:t xml:space="preserve"> 99-с</w:t>
              </w:r>
            </w:ins>
            <w:bookmarkStart w:id="7" w:name="_GoBack"/>
            <w:bookmarkEnd w:id="7"/>
            <w:del w:id="8" w:author="Общий отдел" w:date="2024-03-01T14:37:00Z">
              <w:r w:rsidR="00E83AC7" w:rsidRPr="00F64596" w:rsidDel="00F82837">
                <w:rPr>
                  <w:rFonts w:cs="Times New Roman"/>
                  <w:b/>
                  <w:sz w:val="28"/>
                  <w:szCs w:val="28"/>
                </w:rPr>
                <w:delText xml:space="preserve"> </w:delText>
              </w:r>
              <w:r w:rsidR="008E71B3" w:rsidDel="00F82837">
                <w:rPr>
                  <w:rFonts w:cs="Times New Roman"/>
                  <w:b/>
                  <w:sz w:val="28"/>
                  <w:szCs w:val="28"/>
                </w:rPr>
                <w:delText>_</w:delText>
              </w:r>
            </w:del>
            <w:r w:rsidR="008E71B3">
              <w:rPr>
                <w:rFonts w:cs="Times New Roman"/>
                <w:b/>
                <w:sz w:val="28"/>
                <w:szCs w:val="28"/>
              </w:rPr>
              <w:t>_____</w:t>
            </w:r>
          </w:p>
        </w:tc>
        <w:tc>
          <w:tcPr>
            <w:tcW w:w="283" w:type="dxa"/>
          </w:tcPr>
          <w:p w:rsidR="00B55C0A" w:rsidRPr="00F64596" w:rsidRDefault="00B55C0A" w:rsidP="00E83AC7">
            <w:pPr>
              <w:ind w:firstLine="540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5245" w:type="dxa"/>
          </w:tcPr>
          <w:p w:rsidR="00B55C0A" w:rsidRPr="00F64596" w:rsidRDefault="00B55C0A" w:rsidP="00E83AC7">
            <w:pPr>
              <w:pStyle w:val="2"/>
              <w:ind w:firstLine="540"/>
              <w:outlineLvl w:val="1"/>
              <w:rPr>
                <w:rFonts w:ascii="Times New Roman" w:hAnsi="Times New Roman" w:cs="Times New Roman"/>
                <w:i w:val="0"/>
              </w:rPr>
            </w:pPr>
            <w:bookmarkStart w:id="9" w:name="_Toc136150932"/>
            <w:bookmarkStart w:id="10" w:name="_Toc136237912"/>
            <w:bookmarkStart w:id="11" w:name="_Toc136238034"/>
            <w:bookmarkStart w:id="12" w:name="_Toc136238160"/>
            <w:bookmarkStart w:id="13" w:name="_Toc136238344"/>
            <w:bookmarkStart w:id="14" w:name="_Toc136238581"/>
            <w:bookmarkStart w:id="15" w:name="_Toc136238631"/>
            <w:bookmarkStart w:id="16" w:name="_Toc136239119"/>
            <w:bookmarkStart w:id="17" w:name="_Toc136239269"/>
            <w:bookmarkStart w:id="18" w:name="_Toc136239689"/>
            <w:bookmarkStart w:id="19" w:name="_Toc136239782"/>
            <w:bookmarkStart w:id="20" w:name="_Toc136239907"/>
            <w:bookmarkStart w:id="21" w:name="_Toc165951899"/>
            <w:r w:rsidRPr="00F64596">
              <w:rPr>
                <w:rFonts w:ascii="Times New Roman" w:hAnsi="Times New Roman" w:cs="Times New Roman"/>
                <w:i w:val="0"/>
              </w:rPr>
              <w:t>ПРИНЯТО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</w:p>
          <w:p w:rsidR="00B55C0A" w:rsidRPr="00F64596" w:rsidRDefault="00B55C0A" w:rsidP="00E83AC7">
            <w:pPr>
              <w:ind w:firstLine="540"/>
              <w:rPr>
                <w:rFonts w:cs="Times New Roman"/>
                <w:b/>
                <w:sz w:val="28"/>
                <w:szCs w:val="28"/>
              </w:rPr>
            </w:pPr>
          </w:p>
          <w:p w:rsidR="00B55C0A" w:rsidRPr="00F64596" w:rsidRDefault="00B55C0A" w:rsidP="00E83AC7">
            <w:pPr>
              <w:pStyle w:val="a6"/>
              <w:spacing w:after="0"/>
              <w:ind w:left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F64596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Ученым советом Ф</w:t>
            </w:r>
            <w:r w:rsidR="00761466" w:rsidRPr="00F64596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ГБОУ ВО «ВГУ</w:t>
            </w:r>
            <w:r w:rsidRPr="00F64596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ВТ»</w:t>
            </w:r>
          </w:p>
          <w:p w:rsidR="00E83AC7" w:rsidRPr="00F64596" w:rsidRDefault="00E83AC7" w:rsidP="00E83AC7">
            <w:pPr>
              <w:ind w:firstLine="540"/>
              <w:rPr>
                <w:rFonts w:cs="Times New Roman"/>
                <w:b/>
                <w:sz w:val="28"/>
                <w:szCs w:val="28"/>
              </w:rPr>
            </w:pPr>
          </w:p>
          <w:p w:rsidR="00B55C0A" w:rsidRPr="00632971" w:rsidRDefault="00B55C0A" w:rsidP="000424EE">
            <w:pPr>
              <w:ind w:firstLine="540"/>
              <w:rPr>
                <w:rFonts w:cs="Times New Roman"/>
                <w:b/>
                <w:sz w:val="28"/>
                <w:szCs w:val="28"/>
              </w:rPr>
            </w:pPr>
            <w:r w:rsidRPr="00F64596">
              <w:rPr>
                <w:rFonts w:cs="Times New Roman"/>
                <w:b/>
                <w:sz w:val="28"/>
                <w:szCs w:val="28"/>
              </w:rPr>
              <w:t xml:space="preserve">от </w:t>
            </w:r>
            <w:r w:rsidR="00994089">
              <w:rPr>
                <w:rFonts w:cs="Times New Roman"/>
                <w:b/>
                <w:sz w:val="28"/>
                <w:szCs w:val="28"/>
              </w:rPr>
              <w:t>2</w:t>
            </w:r>
            <w:r w:rsidR="00183498">
              <w:rPr>
                <w:rFonts w:cs="Times New Roman"/>
                <w:b/>
                <w:sz w:val="28"/>
                <w:szCs w:val="28"/>
                <w:lang w:val="en-US"/>
              </w:rPr>
              <w:t>9</w:t>
            </w:r>
            <w:r w:rsidR="00994089">
              <w:rPr>
                <w:rFonts w:cs="Times New Roman"/>
                <w:b/>
                <w:sz w:val="28"/>
                <w:szCs w:val="28"/>
              </w:rPr>
              <w:t>.02.202</w:t>
            </w:r>
            <w:r w:rsidR="00183498">
              <w:rPr>
                <w:rFonts w:cs="Times New Roman"/>
                <w:b/>
                <w:sz w:val="28"/>
                <w:szCs w:val="28"/>
                <w:lang w:val="en-US"/>
              </w:rPr>
              <w:t>4</w:t>
            </w:r>
            <w:r w:rsidR="00994089"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Pr="00F64596">
              <w:rPr>
                <w:rFonts w:cs="Times New Roman"/>
                <w:b/>
                <w:sz w:val="28"/>
                <w:szCs w:val="28"/>
              </w:rPr>
              <w:t>протокол №</w:t>
            </w:r>
            <w:r w:rsidR="009A270D">
              <w:rPr>
                <w:rFonts w:cs="Times New Roman"/>
                <w:b/>
                <w:sz w:val="28"/>
                <w:szCs w:val="28"/>
              </w:rPr>
              <w:t xml:space="preserve"> 6</w:t>
            </w:r>
          </w:p>
        </w:tc>
      </w:tr>
    </w:tbl>
    <w:p w:rsidR="00B55C0A" w:rsidRPr="00F64596" w:rsidRDefault="00B55C0A" w:rsidP="00E83AC7">
      <w:pPr>
        <w:ind w:firstLine="540"/>
        <w:rPr>
          <w:rFonts w:cs="Times New Roman"/>
          <w:b/>
          <w:sz w:val="28"/>
          <w:szCs w:val="28"/>
        </w:rPr>
      </w:pPr>
    </w:p>
    <w:p w:rsidR="00B55C0A" w:rsidRPr="00F64596" w:rsidRDefault="00B55C0A" w:rsidP="00E83AC7">
      <w:pPr>
        <w:pStyle w:val="21"/>
        <w:ind w:firstLine="540"/>
        <w:outlineLvl w:val="1"/>
        <w:rPr>
          <w:sz w:val="28"/>
          <w:szCs w:val="28"/>
        </w:rPr>
      </w:pPr>
      <w:bookmarkStart w:id="22" w:name="_Toc136150933"/>
      <w:bookmarkStart w:id="23" w:name="_Toc136237913"/>
      <w:bookmarkStart w:id="24" w:name="_Toc136238035"/>
      <w:bookmarkStart w:id="25" w:name="_Toc136238161"/>
      <w:bookmarkStart w:id="26" w:name="_Toc136238345"/>
      <w:bookmarkStart w:id="27" w:name="_Toc136238582"/>
      <w:bookmarkStart w:id="28" w:name="_Toc136238632"/>
      <w:bookmarkStart w:id="29" w:name="_Toc136239120"/>
      <w:bookmarkStart w:id="30" w:name="_Toc136239270"/>
      <w:bookmarkStart w:id="31" w:name="_Toc136239908"/>
      <w:bookmarkStart w:id="32" w:name="_Toc165951900"/>
      <w:r w:rsidRPr="00F64596">
        <w:rPr>
          <w:sz w:val="28"/>
          <w:szCs w:val="28"/>
        </w:rPr>
        <w:t>П Р А В И Л А   П Р И Е М А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B55C0A" w:rsidRPr="00F64596" w:rsidRDefault="00B55C0A" w:rsidP="00E83AC7">
      <w:pPr>
        <w:ind w:firstLine="540"/>
        <w:jc w:val="center"/>
        <w:rPr>
          <w:rFonts w:cs="Times New Roman"/>
          <w:b/>
          <w:sz w:val="28"/>
          <w:szCs w:val="28"/>
          <w:lang w:eastAsia="ru-RU" w:bidi="ar-SA"/>
        </w:rPr>
      </w:pPr>
      <w:r w:rsidRPr="00F64596">
        <w:rPr>
          <w:rFonts w:cs="Times New Roman"/>
          <w:b/>
          <w:sz w:val="28"/>
          <w:szCs w:val="28"/>
          <w:lang w:eastAsia="ru-RU" w:bidi="ar-SA"/>
        </w:rPr>
        <w:t>НА ОБУЧЕНИЕ ПО ОБРАЗОВАТЕЛЬНЫМ ПРОГРАММАМ</w:t>
      </w:r>
    </w:p>
    <w:p w:rsidR="00B55C0A" w:rsidRPr="00F64596" w:rsidRDefault="00B55C0A" w:rsidP="00E83AC7">
      <w:pPr>
        <w:ind w:firstLine="540"/>
        <w:jc w:val="center"/>
        <w:rPr>
          <w:rFonts w:cs="Times New Roman"/>
          <w:b/>
          <w:sz w:val="28"/>
          <w:szCs w:val="28"/>
          <w:lang w:eastAsia="ru-RU" w:bidi="ar-SA"/>
        </w:rPr>
      </w:pPr>
      <w:r w:rsidRPr="00F64596">
        <w:rPr>
          <w:rFonts w:cs="Times New Roman"/>
          <w:b/>
          <w:sz w:val="28"/>
          <w:szCs w:val="28"/>
          <w:lang w:eastAsia="ru-RU" w:bidi="ar-SA"/>
        </w:rPr>
        <w:t>СРЕДНЕГО ПРОФЕССИОНАЛЬНОГО ОБРАЗОВАНИЯ</w:t>
      </w:r>
    </w:p>
    <w:p w:rsidR="00B55C0A" w:rsidRPr="00F64596" w:rsidRDefault="00B55C0A" w:rsidP="00E83AC7">
      <w:pPr>
        <w:pStyle w:val="6"/>
        <w:ind w:firstLine="540"/>
        <w:outlineLvl w:val="5"/>
        <w:rPr>
          <w:b/>
          <w:bCs/>
        </w:rPr>
      </w:pPr>
      <w:r w:rsidRPr="00F64596">
        <w:rPr>
          <w:b/>
          <w:bCs/>
        </w:rPr>
        <w:t xml:space="preserve">В  ФЕДЕРАЛЬНОЕ </w:t>
      </w:r>
      <w:r w:rsidR="00761466" w:rsidRPr="00F64596">
        <w:rPr>
          <w:b/>
          <w:bCs/>
        </w:rPr>
        <w:t>ГОСУДАРСТВЕННОЕ</w:t>
      </w:r>
      <w:r w:rsidRPr="00F64596">
        <w:rPr>
          <w:b/>
          <w:bCs/>
        </w:rPr>
        <w:t xml:space="preserve"> БЮДЖЕТНОЕ ОБРАЗОВАТЕЛЬНОЕ </w:t>
      </w:r>
    </w:p>
    <w:p w:rsidR="00B55C0A" w:rsidRPr="00F64596" w:rsidRDefault="00B55C0A" w:rsidP="00E83AC7">
      <w:pPr>
        <w:pStyle w:val="6"/>
        <w:ind w:firstLine="540"/>
        <w:outlineLvl w:val="5"/>
        <w:rPr>
          <w:b/>
          <w:bCs/>
        </w:rPr>
      </w:pPr>
      <w:r w:rsidRPr="00F64596">
        <w:rPr>
          <w:b/>
          <w:bCs/>
        </w:rPr>
        <w:t>УЧРЕЖДЕНИЕ  ВЫСШЕГО  ОБРАЗОВАНИЯ</w:t>
      </w:r>
    </w:p>
    <w:p w:rsidR="00B55C0A" w:rsidRPr="00F64596" w:rsidRDefault="00761466" w:rsidP="00E83AC7">
      <w:pPr>
        <w:pStyle w:val="6"/>
        <w:ind w:firstLine="540"/>
        <w:outlineLvl w:val="5"/>
        <w:rPr>
          <w:b/>
          <w:bCs/>
        </w:rPr>
      </w:pPr>
      <w:r w:rsidRPr="00F64596">
        <w:rPr>
          <w:b/>
          <w:bCs/>
        </w:rPr>
        <w:t>«ВОЛЖСКИЙ  ГОСУДАРСТВЕННЫЙ  УНИВЕРСИТЕТ</w:t>
      </w:r>
      <w:r w:rsidR="00B55C0A" w:rsidRPr="00F64596">
        <w:rPr>
          <w:b/>
          <w:bCs/>
        </w:rPr>
        <w:t xml:space="preserve">  </w:t>
      </w:r>
    </w:p>
    <w:p w:rsidR="00E90960" w:rsidRPr="00F64596" w:rsidRDefault="00B55C0A" w:rsidP="00E83AC7">
      <w:pPr>
        <w:pStyle w:val="6"/>
        <w:ind w:firstLine="540"/>
        <w:outlineLvl w:val="5"/>
        <w:rPr>
          <w:b/>
          <w:bCs/>
        </w:rPr>
      </w:pPr>
      <w:r w:rsidRPr="00F64596">
        <w:rPr>
          <w:b/>
          <w:bCs/>
        </w:rPr>
        <w:t xml:space="preserve">ВОДНОГО ТРАНСПОРТА» </w:t>
      </w:r>
    </w:p>
    <w:p w:rsidR="00B55C0A" w:rsidRPr="00F64596" w:rsidRDefault="002A784C" w:rsidP="00E83AC7">
      <w:pPr>
        <w:pStyle w:val="6"/>
        <w:ind w:firstLine="540"/>
        <w:outlineLvl w:val="5"/>
        <w:rPr>
          <w:b/>
          <w:bCs/>
        </w:rPr>
      </w:pPr>
      <w:proofErr w:type="gramStart"/>
      <w:r>
        <w:rPr>
          <w:b/>
          <w:bCs/>
        </w:rPr>
        <w:t xml:space="preserve">на </w:t>
      </w:r>
      <w:r w:rsidR="00503C1B">
        <w:rPr>
          <w:b/>
          <w:bCs/>
        </w:rPr>
        <w:t xml:space="preserve"> 202</w:t>
      </w:r>
      <w:r w:rsidR="00183498" w:rsidRPr="00F0308A">
        <w:rPr>
          <w:b/>
          <w:bCs/>
        </w:rPr>
        <w:t>4</w:t>
      </w:r>
      <w:proofErr w:type="gramEnd"/>
      <w:r w:rsidR="00503C1B">
        <w:rPr>
          <w:b/>
          <w:bCs/>
        </w:rPr>
        <w:t>/2</w:t>
      </w:r>
      <w:r w:rsidR="00183498" w:rsidRPr="00F0308A">
        <w:rPr>
          <w:b/>
          <w:bCs/>
        </w:rPr>
        <w:t>5</w:t>
      </w:r>
      <w:r>
        <w:rPr>
          <w:b/>
          <w:bCs/>
        </w:rPr>
        <w:t xml:space="preserve"> учебный год.</w:t>
      </w:r>
    </w:p>
    <w:p w:rsidR="00B55C0A" w:rsidRPr="00F64596" w:rsidRDefault="00B55C0A" w:rsidP="00E83AC7">
      <w:pPr>
        <w:ind w:firstLine="540"/>
        <w:rPr>
          <w:rFonts w:cs="Times New Roman"/>
          <w:b/>
          <w:sz w:val="28"/>
          <w:szCs w:val="28"/>
        </w:rPr>
      </w:pPr>
    </w:p>
    <w:p w:rsidR="00B55C0A" w:rsidRDefault="00B55C0A" w:rsidP="00E83AC7">
      <w:pPr>
        <w:ind w:firstLine="540"/>
        <w:rPr>
          <w:b/>
        </w:rPr>
      </w:pPr>
    </w:p>
    <w:p w:rsidR="00FB549E" w:rsidRDefault="00FB549E" w:rsidP="00E83AC7">
      <w:pPr>
        <w:ind w:firstLine="540"/>
        <w:rPr>
          <w:rFonts w:cs="Times New Roman"/>
          <w:b/>
          <w:sz w:val="32"/>
          <w:szCs w:val="32"/>
        </w:rPr>
      </w:pPr>
    </w:p>
    <w:p w:rsidR="00FB549E" w:rsidRDefault="00FB549E" w:rsidP="00E83AC7">
      <w:pPr>
        <w:ind w:firstLine="540"/>
        <w:rPr>
          <w:rFonts w:cs="Times New Roman"/>
          <w:b/>
          <w:sz w:val="32"/>
          <w:szCs w:val="32"/>
        </w:rPr>
      </w:pPr>
    </w:p>
    <w:p w:rsidR="00FB549E" w:rsidRDefault="00FB549E" w:rsidP="00E83AC7">
      <w:pPr>
        <w:ind w:firstLine="540"/>
        <w:rPr>
          <w:rFonts w:cs="Times New Roman"/>
          <w:b/>
          <w:sz w:val="32"/>
          <w:szCs w:val="32"/>
        </w:rPr>
      </w:pPr>
    </w:p>
    <w:p w:rsidR="00FB549E" w:rsidRDefault="00FB549E" w:rsidP="00E83AC7">
      <w:pPr>
        <w:ind w:firstLine="540"/>
        <w:rPr>
          <w:rFonts w:cs="Times New Roman"/>
          <w:b/>
          <w:sz w:val="32"/>
          <w:szCs w:val="32"/>
        </w:rPr>
      </w:pPr>
    </w:p>
    <w:p w:rsidR="00FB549E" w:rsidRDefault="00FB549E" w:rsidP="00E83AC7">
      <w:pPr>
        <w:ind w:firstLine="540"/>
        <w:rPr>
          <w:rFonts w:cs="Times New Roman"/>
          <w:b/>
          <w:sz w:val="32"/>
          <w:szCs w:val="32"/>
        </w:rPr>
      </w:pPr>
    </w:p>
    <w:p w:rsidR="00FB549E" w:rsidRDefault="00FB549E" w:rsidP="00E83AC7">
      <w:pPr>
        <w:ind w:firstLine="540"/>
        <w:rPr>
          <w:rFonts w:cs="Times New Roman"/>
          <w:b/>
          <w:sz w:val="32"/>
          <w:szCs w:val="32"/>
        </w:rPr>
      </w:pPr>
    </w:p>
    <w:p w:rsidR="00FB549E" w:rsidRDefault="00FB549E" w:rsidP="00E83AC7">
      <w:pPr>
        <w:ind w:firstLine="540"/>
        <w:rPr>
          <w:rFonts w:cs="Times New Roman"/>
          <w:b/>
          <w:sz w:val="32"/>
          <w:szCs w:val="32"/>
        </w:rPr>
      </w:pPr>
    </w:p>
    <w:p w:rsidR="00FB549E" w:rsidRDefault="00FB549E" w:rsidP="00E83AC7">
      <w:pPr>
        <w:ind w:firstLine="540"/>
        <w:rPr>
          <w:rFonts w:cs="Times New Roman"/>
          <w:b/>
          <w:sz w:val="32"/>
          <w:szCs w:val="32"/>
        </w:rPr>
      </w:pPr>
    </w:p>
    <w:p w:rsidR="00FB549E" w:rsidRDefault="00FB549E" w:rsidP="00E83AC7">
      <w:pPr>
        <w:ind w:firstLine="540"/>
        <w:rPr>
          <w:rFonts w:cs="Times New Roman"/>
          <w:b/>
          <w:sz w:val="32"/>
          <w:szCs w:val="32"/>
        </w:rPr>
      </w:pPr>
    </w:p>
    <w:p w:rsidR="00B55C0A" w:rsidRDefault="00B55C0A" w:rsidP="00EA161E">
      <w:pPr>
        <w:rPr>
          <w:rFonts w:cs="Times New Roman"/>
          <w:b/>
          <w:sz w:val="32"/>
          <w:szCs w:val="32"/>
        </w:rPr>
      </w:pPr>
    </w:p>
    <w:p w:rsidR="00EA161E" w:rsidRDefault="00EA161E" w:rsidP="00EA161E">
      <w:pPr>
        <w:rPr>
          <w:rFonts w:cs="Times New Roman"/>
          <w:b/>
          <w:sz w:val="32"/>
          <w:szCs w:val="32"/>
        </w:rPr>
      </w:pPr>
    </w:p>
    <w:p w:rsidR="00EA161E" w:rsidRPr="00B72DA4" w:rsidRDefault="00EA161E" w:rsidP="00EA161E">
      <w:pPr>
        <w:rPr>
          <w:rFonts w:cs="Times New Roman"/>
          <w:b/>
          <w:sz w:val="32"/>
          <w:szCs w:val="32"/>
        </w:rPr>
      </w:pPr>
    </w:p>
    <w:p w:rsidR="00B55C0A" w:rsidRPr="00F64596" w:rsidRDefault="00B55C0A" w:rsidP="00E83AC7">
      <w:pPr>
        <w:pStyle w:val="9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596">
        <w:rPr>
          <w:rFonts w:ascii="Times New Roman" w:hAnsi="Times New Roman" w:cs="Times New Roman"/>
          <w:b/>
          <w:sz w:val="28"/>
          <w:szCs w:val="28"/>
        </w:rPr>
        <w:t xml:space="preserve"> Нижний Новгород</w:t>
      </w:r>
    </w:p>
    <w:p w:rsidR="00B55C0A" w:rsidRPr="00EA161E" w:rsidRDefault="00503C1B" w:rsidP="00EA161E">
      <w:pPr>
        <w:ind w:firstLine="54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202</w:t>
      </w:r>
      <w:r w:rsidR="00183498" w:rsidRPr="00F0308A">
        <w:rPr>
          <w:rFonts w:cs="Times New Roman"/>
          <w:b/>
          <w:sz w:val="28"/>
          <w:szCs w:val="28"/>
        </w:rPr>
        <w:t>4</w:t>
      </w:r>
    </w:p>
    <w:p w:rsidR="00E83AC7" w:rsidRPr="00F64596" w:rsidRDefault="0079607A" w:rsidP="00E83AC7">
      <w:pPr>
        <w:pStyle w:val="Default"/>
        <w:numPr>
          <w:ilvl w:val="0"/>
          <w:numId w:val="4"/>
        </w:numPr>
        <w:tabs>
          <w:tab w:val="left" w:pos="426"/>
        </w:tabs>
        <w:ind w:left="0" w:firstLine="540"/>
        <w:jc w:val="center"/>
        <w:rPr>
          <w:color w:val="auto"/>
          <w:sz w:val="28"/>
          <w:szCs w:val="28"/>
        </w:rPr>
      </w:pPr>
      <w:r w:rsidRPr="00F64596">
        <w:rPr>
          <w:b/>
          <w:bCs/>
          <w:color w:val="auto"/>
          <w:sz w:val="28"/>
          <w:szCs w:val="28"/>
        </w:rPr>
        <w:lastRenderedPageBreak/>
        <w:t>ОБЩИЕ ПОЛОЖЕНИЯ</w:t>
      </w:r>
    </w:p>
    <w:p w:rsidR="00AF5B32" w:rsidRPr="00F64596" w:rsidRDefault="002C48E8" w:rsidP="00AF5B32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>1.</w:t>
      </w:r>
      <w:r w:rsidR="00AF5B32">
        <w:rPr>
          <w:sz w:val="28"/>
          <w:szCs w:val="28"/>
        </w:rPr>
        <w:t xml:space="preserve"> </w:t>
      </w:r>
      <w:r w:rsidR="00AF5B32" w:rsidRPr="00F64596">
        <w:rPr>
          <w:color w:val="auto"/>
          <w:sz w:val="28"/>
          <w:szCs w:val="28"/>
        </w:rPr>
        <w:t xml:space="preserve">Настоящие Правила приема на обучение по образовательным программам среднего профессионального образования в Федеральное государственное бюджетное образовательное учреждение высшего образования «Волжский государственный университет водного транспорта» </w:t>
      </w:r>
      <w:r w:rsidR="00AF5B32">
        <w:rPr>
          <w:color w:val="auto"/>
          <w:sz w:val="28"/>
          <w:szCs w:val="28"/>
        </w:rPr>
        <w:t>на 202</w:t>
      </w:r>
      <w:r w:rsidR="00183498" w:rsidRPr="00183498">
        <w:rPr>
          <w:color w:val="auto"/>
          <w:sz w:val="28"/>
          <w:szCs w:val="28"/>
        </w:rPr>
        <w:t>4</w:t>
      </w:r>
      <w:r w:rsidR="00AF5B32">
        <w:rPr>
          <w:color w:val="auto"/>
          <w:sz w:val="28"/>
          <w:szCs w:val="28"/>
        </w:rPr>
        <w:t>/2</w:t>
      </w:r>
      <w:r w:rsidR="00183498" w:rsidRPr="00183498">
        <w:rPr>
          <w:color w:val="auto"/>
          <w:sz w:val="28"/>
          <w:szCs w:val="28"/>
        </w:rPr>
        <w:t>5</w:t>
      </w:r>
      <w:r w:rsidR="00AF5B32">
        <w:rPr>
          <w:color w:val="auto"/>
          <w:sz w:val="28"/>
          <w:szCs w:val="28"/>
        </w:rPr>
        <w:t xml:space="preserve"> учебный</w:t>
      </w:r>
      <w:r w:rsidR="00AF5B32" w:rsidRPr="00F64596">
        <w:rPr>
          <w:color w:val="auto"/>
          <w:sz w:val="28"/>
          <w:szCs w:val="28"/>
        </w:rPr>
        <w:t xml:space="preserve"> год» (далее –</w:t>
      </w:r>
      <w:r w:rsidR="00183498" w:rsidRPr="00183498">
        <w:rPr>
          <w:color w:val="auto"/>
          <w:sz w:val="28"/>
          <w:szCs w:val="28"/>
        </w:rPr>
        <w:t xml:space="preserve"> </w:t>
      </w:r>
      <w:r w:rsidR="00AF5B32" w:rsidRPr="00F64596">
        <w:rPr>
          <w:color w:val="auto"/>
          <w:sz w:val="28"/>
          <w:szCs w:val="28"/>
        </w:rPr>
        <w:t xml:space="preserve">Правила) разработаны </w:t>
      </w:r>
      <w:r w:rsidR="009A270D">
        <w:rPr>
          <w:color w:val="auto"/>
          <w:sz w:val="28"/>
          <w:szCs w:val="28"/>
        </w:rPr>
        <w:t xml:space="preserve">в соответствии с требованиями следующих </w:t>
      </w:r>
      <w:r w:rsidR="00010E58">
        <w:rPr>
          <w:color w:val="auto"/>
          <w:sz w:val="28"/>
          <w:szCs w:val="28"/>
        </w:rPr>
        <w:t>нормативных</w:t>
      </w:r>
      <w:r w:rsidR="009A270D">
        <w:rPr>
          <w:color w:val="auto"/>
          <w:sz w:val="28"/>
          <w:szCs w:val="28"/>
        </w:rPr>
        <w:t xml:space="preserve"> документов</w:t>
      </w:r>
      <w:r w:rsidR="00AF5B32" w:rsidRPr="00F64596">
        <w:rPr>
          <w:color w:val="auto"/>
          <w:sz w:val="28"/>
          <w:szCs w:val="28"/>
        </w:rPr>
        <w:t xml:space="preserve">: </w:t>
      </w:r>
    </w:p>
    <w:p w:rsidR="00AF5B32" w:rsidRPr="00F64596" w:rsidRDefault="00AF5B32" w:rsidP="00AF5B32">
      <w:pPr>
        <w:pStyle w:val="Default"/>
        <w:spacing w:after="47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>- Конституци</w:t>
      </w:r>
      <w:r w:rsidR="009A270D">
        <w:rPr>
          <w:color w:val="auto"/>
          <w:sz w:val="28"/>
          <w:szCs w:val="28"/>
        </w:rPr>
        <w:t>я</w:t>
      </w:r>
      <w:r w:rsidRPr="00F64596">
        <w:rPr>
          <w:color w:val="auto"/>
          <w:sz w:val="28"/>
          <w:szCs w:val="28"/>
        </w:rPr>
        <w:t xml:space="preserve"> Российской Федерации; </w:t>
      </w:r>
    </w:p>
    <w:p w:rsidR="00AF5B32" w:rsidRPr="00F64596" w:rsidRDefault="00AF5B32" w:rsidP="00AF5B32">
      <w:pPr>
        <w:pStyle w:val="Default"/>
        <w:spacing w:after="47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>- Федеральн</w:t>
      </w:r>
      <w:r w:rsidR="009A270D">
        <w:rPr>
          <w:color w:val="auto"/>
          <w:sz w:val="28"/>
          <w:szCs w:val="28"/>
        </w:rPr>
        <w:t>ый</w:t>
      </w:r>
      <w:r w:rsidRPr="00F64596">
        <w:rPr>
          <w:color w:val="auto"/>
          <w:sz w:val="28"/>
          <w:szCs w:val="28"/>
        </w:rPr>
        <w:t xml:space="preserve"> закон от 29.12.1012 № 273-ФЗ «Об образовании в Российской Федерации»</w:t>
      </w:r>
      <w:r w:rsidR="00327C93">
        <w:rPr>
          <w:color w:val="auto"/>
          <w:sz w:val="28"/>
          <w:szCs w:val="28"/>
        </w:rPr>
        <w:t xml:space="preserve"> (далее - </w:t>
      </w:r>
      <w:r w:rsidR="00327C93" w:rsidRPr="00F64596">
        <w:rPr>
          <w:color w:val="auto"/>
          <w:sz w:val="28"/>
          <w:szCs w:val="28"/>
        </w:rPr>
        <w:t>Федеральн</w:t>
      </w:r>
      <w:r w:rsidR="00327C93">
        <w:rPr>
          <w:color w:val="auto"/>
          <w:sz w:val="28"/>
          <w:szCs w:val="28"/>
        </w:rPr>
        <w:t>ый</w:t>
      </w:r>
      <w:r w:rsidR="00327C93" w:rsidRPr="00F64596">
        <w:rPr>
          <w:color w:val="auto"/>
          <w:sz w:val="28"/>
          <w:szCs w:val="28"/>
        </w:rPr>
        <w:t xml:space="preserve"> закон</w:t>
      </w:r>
      <w:r w:rsidR="00327C93">
        <w:rPr>
          <w:color w:val="auto"/>
          <w:sz w:val="28"/>
          <w:szCs w:val="28"/>
        </w:rPr>
        <w:t xml:space="preserve"> </w:t>
      </w:r>
      <w:r w:rsidR="00327C93" w:rsidRPr="00F64596">
        <w:rPr>
          <w:color w:val="auto"/>
          <w:sz w:val="28"/>
          <w:szCs w:val="28"/>
        </w:rPr>
        <w:t>№ 273-ФЗ</w:t>
      </w:r>
      <w:r w:rsidR="00327C93">
        <w:rPr>
          <w:color w:val="auto"/>
          <w:sz w:val="28"/>
          <w:szCs w:val="28"/>
        </w:rPr>
        <w:t>)</w:t>
      </w:r>
      <w:r w:rsidRPr="00F64596">
        <w:rPr>
          <w:color w:val="auto"/>
          <w:sz w:val="28"/>
          <w:szCs w:val="28"/>
        </w:rPr>
        <w:t xml:space="preserve">; </w:t>
      </w:r>
    </w:p>
    <w:p w:rsidR="00AF5B32" w:rsidRPr="00F64596" w:rsidRDefault="00AF5B32" w:rsidP="00AF5B32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>- Поряд</w:t>
      </w:r>
      <w:r w:rsidR="009A270D">
        <w:rPr>
          <w:color w:val="auto"/>
          <w:sz w:val="28"/>
          <w:szCs w:val="28"/>
        </w:rPr>
        <w:t>ок</w:t>
      </w:r>
      <w:r w:rsidRPr="00F64596">
        <w:rPr>
          <w:color w:val="auto"/>
          <w:sz w:val="28"/>
          <w:szCs w:val="28"/>
        </w:rPr>
        <w:t xml:space="preserve"> приема на обучение по образовательным программам среднего профессионального образования</w:t>
      </w:r>
      <w:r w:rsidR="00714784">
        <w:rPr>
          <w:color w:val="auto"/>
          <w:sz w:val="28"/>
          <w:szCs w:val="28"/>
        </w:rPr>
        <w:t xml:space="preserve">, </w:t>
      </w:r>
      <w:r w:rsidRPr="00F64596">
        <w:rPr>
          <w:color w:val="auto"/>
          <w:sz w:val="28"/>
          <w:szCs w:val="28"/>
        </w:rPr>
        <w:t>утвержден</w:t>
      </w:r>
      <w:r w:rsidR="00714784">
        <w:rPr>
          <w:color w:val="auto"/>
          <w:sz w:val="28"/>
          <w:szCs w:val="28"/>
        </w:rPr>
        <w:t>ного</w:t>
      </w:r>
      <w:r w:rsidRPr="00F64596">
        <w:rPr>
          <w:color w:val="auto"/>
          <w:sz w:val="28"/>
          <w:szCs w:val="28"/>
        </w:rPr>
        <w:t xml:space="preserve"> приказом </w:t>
      </w:r>
      <w:r>
        <w:rPr>
          <w:color w:val="auto"/>
          <w:sz w:val="28"/>
          <w:szCs w:val="28"/>
        </w:rPr>
        <w:t>Минпросвещения</w:t>
      </w:r>
      <w:r w:rsidRPr="00F64596">
        <w:rPr>
          <w:color w:val="auto"/>
          <w:sz w:val="28"/>
          <w:szCs w:val="28"/>
        </w:rPr>
        <w:t xml:space="preserve"> России от </w:t>
      </w:r>
      <w:r w:rsidR="00E71EDF">
        <w:rPr>
          <w:color w:val="auto"/>
          <w:sz w:val="28"/>
          <w:szCs w:val="28"/>
        </w:rPr>
        <w:t>02</w:t>
      </w:r>
      <w:r w:rsidRPr="00F64596">
        <w:rPr>
          <w:color w:val="auto"/>
          <w:sz w:val="28"/>
          <w:szCs w:val="28"/>
        </w:rPr>
        <w:t>.</w:t>
      </w:r>
      <w:r w:rsidR="009D6F4E" w:rsidRPr="009D6F4E">
        <w:rPr>
          <w:color w:val="auto"/>
          <w:sz w:val="28"/>
          <w:szCs w:val="28"/>
        </w:rPr>
        <w:t>0</w:t>
      </w:r>
      <w:r w:rsidR="00E71EDF">
        <w:rPr>
          <w:color w:val="auto"/>
          <w:sz w:val="28"/>
          <w:szCs w:val="28"/>
        </w:rPr>
        <w:t>9</w:t>
      </w:r>
      <w:r w:rsidRPr="00F64596">
        <w:rPr>
          <w:color w:val="auto"/>
          <w:sz w:val="28"/>
          <w:szCs w:val="28"/>
        </w:rPr>
        <w:t>.20</w:t>
      </w:r>
      <w:r>
        <w:rPr>
          <w:color w:val="auto"/>
          <w:sz w:val="28"/>
          <w:szCs w:val="28"/>
        </w:rPr>
        <w:t>2</w:t>
      </w:r>
      <w:r w:rsidR="00E71EDF">
        <w:rPr>
          <w:color w:val="auto"/>
          <w:sz w:val="28"/>
          <w:szCs w:val="28"/>
        </w:rPr>
        <w:t>0</w:t>
      </w:r>
      <w:r w:rsidRPr="00F64596">
        <w:rPr>
          <w:color w:val="auto"/>
          <w:sz w:val="28"/>
          <w:szCs w:val="28"/>
        </w:rPr>
        <w:t xml:space="preserve"> № </w:t>
      </w:r>
      <w:r w:rsidR="00E71EDF">
        <w:rPr>
          <w:color w:val="auto"/>
          <w:sz w:val="28"/>
          <w:szCs w:val="28"/>
        </w:rPr>
        <w:t>457</w:t>
      </w:r>
      <w:r w:rsidRPr="00F64596">
        <w:rPr>
          <w:color w:val="auto"/>
          <w:sz w:val="28"/>
          <w:szCs w:val="28"/>
        </w:rPr>
        <w:t xml:space="preserve"> (далее – </w:t>
      </w:r>
      <w:r>
        <w:rPr>
          <w:color w:val="auto"/>
          <w:sz w:val="28"/>
          <w:szCs w:val="28"/>
        </w:rPr>
        <w:t>П</w:t>
      </w:r>
      <w:r w:rsidR="009A270D">
        <w:rPr>
          <w:color w:val="auto"/>
          <w:sz w:val="28"/>
          <w:szCs w:val="28"/>
        </w:rPr>
        <w:t>орядок</w:t>
      </w:r>
      <w:r w:rsidRPr="00F64596">
        <w:rPr>
          <w:color w:val="auto"/>
          <w:sz w:val="28"/>
          <w:szCs w:val="28"/>
        </w:rPr>
        <w:t xml:space="preserve">); </w:t>
      </w:r>
    </w:p>
    <w:p w:rsidR="00AF5B32" w:rsidRDefault="00AF5B32" w:rsidP="00AF5B32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 xml:space="preserve">- </w:t>
      </w:r>
      <w:r w:rsidR="009A270D">
        <w:rPr>
          <w:color w:val="auto"/>
          <w:sz w:val="28"/>
          <w:szCs w:val="28"/>
        </w:rPr>
        <w:t>У</w:t>
      </w:r>
      <w:r w:rsidRPr="00F64596">
        <w:rPr>
          <w:color w:val="auto"/>
          <w:sz w:val="28"/>
          <w:szCs w:val="28"/>
        </w:rPr>
        <w:t>став</w:t>
      </w:r>
      <w:r w:rsidR="0073524C">
        <w:rPr>
          <w:color w:val="auto"/>
          <w:sz w:val="28"/>
          <w:szCs w:val="28"/>
        </w:rPr>
        <w:t xml:space="preserve"> </w:t>
      </w:r>
      <w:r w:rsidR="009A270D">
        <w:rPr>
          <w:color w:val="auto"/>
          <w:sz w:val="28"/>
          <w:szCs w:val="28"/>
        </w:rPr>
        <w:t>и ины</w:t>
      </w:r>
      <w:r w:rsidR="0073524C">
        <w:rPr>
          <w:color w:val="auto"/>
          <w:sz w:val="28"/>
          <w:szCs w:val="28"/>
        </w:rPr>
        <w:t>е л</w:t>
      </w:r>
      <w:r w:rsidR="009A270D">
        <w:rPr>
          <w:color w:val="auto"/>
          <w:sz w:val="28"/>
          <w:szCs w:val="28"/>
        </w:rPr>
        <w:t>окальны</w:t>
      </w:r>
      <w:r w:rsidR="0073524C">
        <w:rPr>
          <w:color w:val="auto"/>
          <w:sz w:val="28"/>
          <w:szCs w:val="28"/>
        </w:rPr>
        <w:t>е</w:t>
      </w:r>
      <w:r w:rsidR="009A270D">
        <w:rPr>
          <w:color w:val="auto"/>
          <w:sz w:val="28"/>
          <w:szCs w:val="28"/>
        </w:rPr>
        <w:t xml:space="preserve"> нормативны</w:t>
      </w:r>
      <w:r w:rsidR="0073524C">
        <w:rPr>
          <w:color w:val="auto"/>
          <w:sz w:val="28"/>
          <w:szCs w:val="28"/>
        </w:rPr>
        <w:t>е</w:t>
      </w:r>
      <w:r w:rsidR="009A270D">
        <w:rPr>
          <w:color w:val="auto"/>
          <w:sz w:val="28"/>
          <w:szCs w:val="28"/>
        </w:rPr>
        <w:t xml:space="preserve"> акт</w:t>
      </w:r>
      <w:r w:rsidR="0073524C">
        <w:rPr>
          <w:color w:val="auto"/>
          <w:sz w:val="28"/>
          <w:szCs w:val="28"/>
        </w:rPr>
        <w:t>ы</w:t>
      </w:r>
      <w:r w:rsidRPr="00F64596">
        <w:rPr>
          <w:color w:val="auto"/>
          <w:sz w:val="28"/>
          <w:szCs w:val="28"/>
        </w:rPr>
        <w:t xml:space="preserve"> </w:t>
      </w:r>
      <w:del w:id="33" w:author="Наталья В. Разина" w:date="2024-02-29T15:44:00Z">
        <w:r w:rsidRPr="00F64596" w:rsidDel="00B4269B">
          <w:rPr>
            <w:color w:val="auto"/>
            <w:sz w:val="28"/>
            <w:szCs w:val="28"/>
          </w:rPr>
          <w:delText>университета</w:delText>
        </w:r>
        <w:r w:rsidR="0073524C" w:rsidDel="00B4269B">
          <w:rPr>
            <w:color w:val="auto"/>
            <w:sz w:val="28"/>
            <w:szCs w:val="28"/>
          </w:rPr>
          <w:delText xml:space="preserve"> </w:delText>
        </w:r>
      </w:del>
      <w:r w:rsidR="0073524C">
        <w:rPr>
          <w:color w:val="auto"/>
          <w:sz w:val="28"/>
          <w:szCs w:val="28"/>
        </w:rPr>
        <w:t>ФГБОУ ВО «ВГУВТ»</w:t>
      </w:r>
      <w:r w:rsidRPr="00F64596">
        <w:rPr>
          <w:color w:val="auto"/>
          <w:sz w:val="28"/>
          <w:szCs w:val="28"/>
        </w:rPr>
        <w:t xml:space="preserve">. </w:t>
      </w:r>
    </w:p>
    <w:p w:rsidR="0079607A" w:rsidRPr="00F64596" w:rsidRDefault="0079607A" w:rsidP="00AF5B32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 xml:space="preserve">2. </w:t>
      </w:r>
      <w:r w:rsidR="009A270D">
        <w:rPr>
          <w:color w:val="auto"/>
          <w:sz w:val="28"/>
          <w:szCs w:val="28"/>
        </w:rPr>
        <w:t>Настоящие П</w:t>
      </w:r>
      <w:r w:rsidRPr="00F64596">
        <w:rPr>
          <w:color w:val="auto"/>
          <w:sz w:val="28"/>
          <w:szCs w:val="28"/>
        </w:rPr>
        <w:t>равила регламентируют прием граждан Российской Федерации (далее - граждане, лица, поступающие, абитуриенты), иностранных граждан, в том числе соотечественников</w:t>
      </w:r>
      <w:r w:rsidR="00714784">
        <w:rPr>
          <w:color w:val="auto"/>
          <w:sz w:val="28"/>
          <w:szCs w:val="28"/>
        </w:rPr>
        <w:t>, проживающих</w:t>
      </w:r>
      <w:r w:rsidRPr="00F64596">
        <w:rPr>
          <w:color w:val="auto"/>
          <w:sz w:val="28"/>
          <w:szCs w:val="28"/>
        </w:rPr>
        <w:t xml:space="preserve"> за рубежом (далее – иностранные граждане, лица, поступающие) в </w:t>
      </w:r>
      <w:r w:rsidR="00575328" w:rsidRPr="00F64596">
        <w:rPr>
          <w:color w:val="auto"/>
          <w:sz w:val="28"/>
          <w:szCs w:val="28"/>
        </w:rPr>
        <w:t>Федеральное</w:t>
      </w:r>
      <w:r w:rsidR="00761466" w:rsidRPr="00F64596">
        <w:rPr>
          <w:color w:val="auto"/>
          <w:sz w:val="28"/>
          <w:szCs w:val="28"/>
        </w:rPr>
        <w:t xml:space="preserve"> государственное бюджетное</w:t>
      </w:r>
      <w:r w:rsidR="00575328" w:rsidRPr="00F64596">
        <w:rPr>
          <w:color w:val="auto"/>
          <w:sz w:val="28"/>
          <w:szCs w:val="28"/>
        </w:rPr>
        <w:t xml:space="preserve"> образовательное учреждение высшего </w:t>
      </w:r>
      <w:r w:rsidR="00761466" w:rsidRPr="00F64596">
        <w:rPr>
          <w:color w:val="auto"/>
          <w:sz w:val="28"/>
          <w:szCs w:val="28"/>
        </w:rPr>
        <w:t>образования «Волжский государственный</w:t>
      </w:r>
      <w:r w:rsidR="00575328" w:rsidRPr="00F64596">
        <w:rPr>
          <w:color w:val="auto"/>
          <w:sz w:val="28"/>
          <w:szCs w:val="28"/>
        </w:rPr>
        <w:t xml:space="preserve"> </w:t>
      </w:r>
      <w:r w:rsidR="00761466" w:rsidRPr="00F64596">
        <w:rPr>
          <w:color w:val="auto"/>
          <w:sz w:val="28"/>
          <w:szCs w:val="28"/>
        </w:rPr>
        <w:t>университет</w:t>
      </w:r>
      <w:r w:rsidR="00575328" w:rsidRPr="00F64596">
        <w:rPr>
          <w:color w:val="auto"/>
          <w:sz w:val="28"/>
          <w:szCs w:val="28"/>
        </w:rPr>
        <w:t xml:space="preserve"> водного транспорта</w:t>
      </w:r>
      <w:r w:rsidRPr="00F64596">
        <w:rPr>
          <w:color w:val="auto"/>
          <w:sz w:val="28"/>
          <w:szCs w:val="28"/>
        </w:rPr>
        <w:t xml:space="preserve">» (далее - </w:t>
      </w:r>
      <w:r w:rsidR="00761466" w:rsidRPr="00F64596">
        <w:rPr>
          <w:color w:val="auto"/>
          <w:sz w:val="28"/>
          <w:szCs w:val="28"/>
        </w:rPr>
        <w:t>университет</w:t>
      </w:r>
      <w:r w:rsidRPr="00F64596">
        <w:rPr>
          <w:color w:val="auto"/>
          <w:sz w:val="28"/>
          <w:szCs w:val="28"/>
        </w:rPr>
        <w:t xml:space="preserve">) </w:t>
      </w:r>
      <w:r w:rsidR="007C5DA1" w:rsidRPr="00F64596">
        <w:rPr>
          <w:color w:val="auto"/>
          <w:sz w:val="28"/>
          <w:szCs w:val="28"/>
        </w:rPr>
        <w:t>на обучение</w:t>
      </w:r>
      <w:r w:rsidRPr="00F64596">
        <w:rPr>
          <w:color w:val="auto"/>
          <w:sz w:val="28"/>
          <w:szCs w:val="28"/>
        </w:rPr>
        <w:t xml:space="preserve"> по образовательным программам среднего профессионального образования (далее – программы СПО) за счет бюджетных ассигнований федерального бюджета, а также по догов</w:t>
      </w:r>
      <w:r w:rsidR="00E51B45" w:rsidRPr="00F64596">
        <w:rPr>
          <w:color w:val="auto"/>
          <w:sz w:val="28"/>
          <w:szCs w:val="28"/>
        </w:rPr>
        <w:t>орам об образовании, заключаемы</w:t>
      </w:r>
      <w:r w:rsidR="007C5DA1" w:rsidRPr="00F64596">
        <w:rPr>
          <w:color w:val="auto"/>
          <w:sz w:val="28"/>
          <w:szCs w:val="28"/>
        </w:rPr>
        <w:t>м</w:t>
      </w:r>
      <w:r w:rsidRPr="00F64596">
        <w:rPr>
          <w:color w:val="auto"/>
          <w:sz w:val="28"/>
          <w:szCs w:val="28"/>
        </w:rPr>
        <w:t xml:space="preserve"> при приеме на обучение за счет средств физических и (или) юридических лиц (далее – договор об оказании платных образовательных услуг). </w:t>
      </w:r>
    </w:p>
    <w:p w:rsidR="00575328" w:rsidRPr="00F64596" w:rsidRDefault="00152893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 </w:t>
      </w:r>
      <w:r w:rsidR="0079607A" w:rsidRPr="00F64596">
        <w:rPr>
          <w:color w:val="auto"/>
          <w:sz w:val="28"/>
          <w:szCs w:val="28"/>
        </w:rPr>
        <w:t xml:space="preserve">Прием иностранных граждан в </w:t>
      </w:r>
      <w:r w:rsidR="00761466" w:rsidRPr="00F64596">
        <w:rPr>
          <w:color w:val="auto"/>
          <w:sz w:val="28"/>
          <w:szCs w:val="28"/>
        </w:rPr>
        <w:t>университет</w:t>
      </w:r>
      <w:r w:rsidR="0079607A" w:rsidRPr="00F64596">
        <w:rPr>
          <w:color w:val="auto"/>
          <w:sz w:val="28"/>
          <w:szCs w:val="28"/>
        </w:rPr>
        <w:t xml:space="preserve"> на обучение по программам СПО осуществляется за счет бюджетных ассигнований федерального бюджета в соответствии с международными договорами Российской Федерации, федеральными законами или установленной Правительством Российской Федерации квотой на образование иностранных граждан в Российской Федерации, а также по договорам об оказании платных образовательных услуг.</w:t>
      </w:r>
    </w:p>
    <w:p w:rsidR="0079607A" w:rsidRPr="00F64596" w:rsidRDefault="00152893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4</w:t>
      </w:r>
      <w:r w:rsidR="0079607A" w:rsidRPr="00F64596">
        <w:rPr>
          <w:color w:val="auto"/>
          <w:sz w:val="28"/>
          <w:szCs w:val="28"/>
        </w:rPr>
        <w:t xml:space="preserve">. Прием </w:t>
      </w:r>
      <w:r w:rsidR="007C5DA1" w:rsidRPr="00F64596">
        <w:rPr>
          <w:color w:val="auto"/>
          <w:sz w:val="28"/>
          <w:szCs w:val="28"/>
        </w:rPr>
        <w:t>для обучения</w:t>
      </w:r>
      <w:r w:rsidR="0079607A" w:rsidRPr="00F64596">
        <w:rPr>
          <w:color w:val="auto"/>
          <w:sz w:val="28"/>
          <w:szCs w:val="28"/>
        </w:rPr>
        <w:t xml:space="preserve"> по образовательным программам СПО осуществляется по заявлениям лиц, имеющих основное общее или среднее общее образование, если иное не установлено Федеральным законом</w:t>
      </w:r>
      <w:r w:rsidR="0073524C">
        <w:rPr>
          <w:color w:val="auto"/>
          <w:sz w:val="28"/>
          <w:szCs w:val="28"/>
        </w:rPr>
        <w:t xml:space="preserve"> </w:t>
      </w:r>
      <w:r w:rsidR="0073524C" w:rsidRPr="00F64596">
        <w:rPr>
          <w:color w:val="auto"/>
          <w:sz w:val="28"/>
          <w:szCs w:val="28"/>
        </w:rPr>
        <w:t>№ 273-ФЗ</w:t>
      </w:r>
      <w:r w:rsidR="0079607A" w:rsidRPr="00F64596">
        <w:rPr>
          <w:color w:val="auto"/>
          <w:sz w:val="28"/>
          <w:szCs w:val="28"/>
        </w:rPr>
        <w:t xml:space="preserve">. </w:t>
      </w:r>
    </w:p>
    <w:p w:rsidR="0079607A" w:rsidRPr="00F64596" w:rsidRDefault="0079607A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 xml:space="preserve">Особенности проведения приема иностранных граждан установлены разделом VI настоящих Правил. </w:t>
      </w:r>
    </w:p>
    <w:p w:rsidR="00E50215" w:rsidRPr="00F64596" w:rsidRDefault="00152893" w:rsidP="00E50215">
      <w:pPr>
        <w:pStyle w:val="ConsPlusNormal"/>
        <w:ind w:firstLine="540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9607A" w:rsidRPr="00F64596">
        <w:rPr>
          <w:rFonts w:ascii="Times New Roman" w:hAnsi="Times New Roman" w:cs="Times New Roman"/>
          <w:sz w:val="28"/>
          <w:szCs w:val="28"/>
        </w:rPr>
        <w:t xml:space="preserve">. Прием в </w:t>
      </w:r>
      <w:r w:rsidR="00C25671" w:rsidRPr="00F64596">
        <w:rPr>
          <w:rFonts w:ascii="Times New Roman" w:hAnsi="Times New Roman" w:cs="Times New Roman"/>
          <w:sz w:val="28"/>
          <w:szCs w:val="28"/>
        </w:rPr>
        <w:t>университет</w:t>
      </w:r>
      <w:r w:rsidR="0079607A" w:rsidRPr="00F64596">
        <w:rPr>
          <w:rFonts w:ascii="Times New Roman" w:hAnsi="Times New Roman" w:cs="Times New Roman"/>
          <w:sz w:val="28"/>
          <w:szCs w:val="28"/>
        </w:rPr>
        <w:t xml:space="preserve"> на обучение по образовательным программам СПО за счет бюджетных ассигнований федерального</w:t>
      </w:r>
      <w:r w:rsidR="007C5DA1" w:rsidRPr="00F64596">
        <w:rPr>
          <w:rFonts w:ascii="Times New Roman" w:hAnsi="Times New Roman" w:cs="Times New Roman"/>
          <w:sz w:val="28"/>
          <w:szCs w:val="28"/>
        </w:rPr>
        <w:t xml:space="preserve"> бюджета является общедоступным,</w:t>
      </w:r>
      <w:r w:rsidR="0079607A" w:rsidRPr="00F64596">
        <w:rPr>
          <w:rFonts w:ascii="Times New Roman" w:hAnsi="Times New Roman" w:cs="Times New Roman"/>
          <w:sz w:val="28"/>
          <w:szCs w:val="28"/>
        </w:rPr>
        <w:t xml:space="preserve"> </w:t>
      </w:r>
      <w:r w:rsidR="007C5DA1" w:rsidRPr="00F6459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если иное не установлено </w:t>
      </w:r>
      <w:r w:rsidR="00E50215" w:rsidRPr="00F64596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Федеральным </w:t>
      </w:r>
      <w:hyperlink r:id="rId7" w:history="1">
        <w:r w:rsidR="00E50215" w:rsidRPr="00F64596">
          <w:rPr>
            <w:rFonts w:ascii="Times New Roman" w:eastAsiaTheme="minorHAnsi" w:hAnsi="Times New Roman" w:cs="Times New Roman"/>
            <w:bCs/>
            <w:sz w:val="28"/>
            <w:szCs w:val="28"/>
            <w:lang w:eastAsia="en-US"/>
          </w:rPr>
          <w:t>законом</w:t>
        </w:r>
      </w:hyperlink>
      <w:r w:rsidR="0073524C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№ 273-ФЗ</w:t>
      </w:r>
      <w:r w:rsidR="00BF3433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</w:t>
      </w:r>
    </w:p>
    <w:p w:rsidR="0079607A" w:rsidRPr="00F64596" w:rsidRDefault="00152893" w:rsidP="00E50215">
      <w:pPr>
        <w:pStyle w:val="ConsPlusNormal"/>
        <w:ind w:firstLine="54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9607A" w:rsidRPr="00F64596">
        <w:rPr>
          <w:rFonts w:ascii="Times New Roman" w:hAnsi="Times New Roman" w:cs="Times New Roman"/>
          <w:sz w:val="28"/>
          <w:szCs w:val="28"/>
        </w:rPr>
        <w:t xml:space="preserve">. </w:t>
      </w:r>
      <w:r w:rsidR="00BF3433" w:rsidRPr="00BF3433">
        <w:rPr>
          <w:rFonts w:ascii="Times New Roman" w:hAnsi="Times New Roman" w:cs="Times New Roman"/>
          <w:sz w:val="28"/>
          <w:szCs w:val="28"/>
        </w:rPr>
        <w:t xml:space="preserve">Университет осуществляет </w:t>
      </w:r>
      <w:r w:rsidR="0073524C">
        <w:rPr>
          <w:rFonts w:ascii="Times New Roman" w:hAnsi="Times New Roman" w:cs="Times New Roman"/>
          <w:sz w:val="28"/>
          <w:szCs w:val="28"/>
        </w:rPr>
        <w:t>проверку</w:t>
      </w:r>
      <w:r w:rsidR="0073524C" w:rsidRPr="00BF3433">
        <w:rPr>
          <w:rFonts w:ascii="Times New Roman" w:hAnsi="Times New Roman" w:cs="Times New Roman"/>
          <w:sz w:val="28"/>
          <w:szCs w:val="28"/>
        </w:rPr>
        <w:t xml:space="preserve"> </w:t>
      </w:r>
      <w:r w:rsidR="00BF3433" w:rsidRPr="00BF3433">
        <w:rPr>
          <w:rFonts w:ascii="Times New Roman" w:hAnsi="Times New Roman" w:cs="Times New Roman"/>
          <w:sz w:val="28"/>
          <w:szCs w:val="28"/>
        </w:rPr>
        <w:t>достоверности сведений, указанных в заявлении о приеме, подлинности поданных документов,</w:t>
      </w:r>
      <w:r w:rsidR="0073524C">
        <w:rPr>
          <w:rFonts w:ascii="Times New Roman" w:hAnsi="Times New Roman" w:cs="Times New Roman"/>
          <w:sz w:val="28"/>
          <w:szCs w:val="28"/>
        </w:rPr>
        <w:t xml:space="preserve"> обработку</w:t>
      </w:r>
      <w:r w:rsidR="0004301A">
        <w:rPr>
          <w:rFonts w:ascii="Times New Roman" w:hAnsi="Times New Roman" w:cs="Times New Roman"/>
          <w:sz w:val="28"/>
          <w:szCs w:val="28"/>
        </w:rPr>
        <w:t xml:space="preserve"> </w:t>
      </w:r>
      <w:r w:rsidR="0004301A" w:rsidRPr="00F64596">
        <w:rPr>
          <w:rFonts w:ascii="Times New Roman" w:hAnsi="Times New Roman" w:cs="Times New Roman"/>
          <w:sz w:val="28"/>
          <w:szCs w:val="28"/>
        </w:rPr>
        <w:t xml:space="preserve">персональных данных поступающих в соответствии с требованиями законодательства </w:t>
      </w:r>
      <w:r w:rsidR="0004301A" w:rsidRPr="00D33FFC">
        <w:rPr>
          <w:rFonts w:ascii="Times New Roman" w:hAnsi="Times New Roman" w:cs="Times New Roman"/>
          <w:sz w:val="28"/>
          <w:szCs w:val="28"/>
        </w:rPr>
        <w:t xml:space="preserve">Российской Федерации в области персональных </w:t>
      </w:r>
      <w:proofErr w:type="gramStart"/>
      <w:r w:rsidR="0004301A" w:rsidRPr="00D33FFC">
        <w:rPr>
          <w:rFonts w:ascii="Times New Roman" w:hAnsi="Times New Roman" w:cs="Times New Roman"/>
          <w:sz w:val="28"/>
          <w:szCs w:val="28"/>
        </w:rPr>
        <w:t>данных</w:t>
      </w:r>
      <w:r w:rsidR="00BF3433" w:rsidRPr="00BF3433">
        <w:rPr>
          <w:rFonts w:ascii="Times New Roman" w:hAnsi="Times New Roman" w:cs="Times New Roman"/>
          <w:sz w:val="28"/>
          <w:szCs w:val="28"/>
        </w:rPr>
        <w:t xml:space="preserve"> </w:t>
      </w:r>
      <w:r w:rsidR="0079607A" w:rsidRPr="00D33FF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9607A" w:rsidRPr="00F64596">
        <w:rPr>
          <w:sz w:val="28"/>
          <w:szCs w:val="28"/>
        </w:rPr>
        <w:t xml:space="preserve"> </w:t>
      </w:r>
    </w:p>
    <w:p w:rsidR="0079607A" w:rsidRPr="00F64596" w:rsidRDefault="00152893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7</w:t>
      </w:r>
      <w:r w:rsidR="0079607A" w:rsidRPr="00F64596">
        <w:rPr>
          <w:color w:val="auto"/>
          <w:sz w:val="28"/>
          <w:szCs w:val="28"/>
        </w:rPr>
        <w:t xml:space="preserve">. Организацию приема в </w:t>
      </w:r>
      <w:r w:rsidR="00C25671" w:rsidRPr="00F64596">
        <w:rPr>
          <w:color w:val="auto"/>
          <w:sz w:val="28"/>
          <w:szCs w:val="28"/>
        </w:rPr>
        <w:t>университет</w:t>
      </w:r>
      <w:r w:rsidR="0079607A" w:rsidRPr="00F64596">
        <w:rPr>
          <w:color w:val="auto"/>
          <w:sz w:val="28"/>
          <w:szCs w:val="28"/>
        </w:rPr>
        <w:t xml:space="preserve"> на обучение по образовательным программам СПО осуществляет приемная комиссия</w:t>
      </w:r>
      <w:r w:rsidR="00B300BE" w:rsidRPr="00F64596">
        <w:rPr>
          <w:color w:val="auto"/>
          <w:sz w:val="28"/>
          <w:szCs w:val="28"/>
        </w:rPr>
        <w:t xml:space="preserve"> </w:t>
      </w:r>
      <w:r w:rsidR="00E90960" w:rsidRPr="00F64596">
        <w:rPr>
          <w:color w:val="auto"/>
          <w:sz w:val="28"/>
          <w:szCs w:val="28"/>
        </w:rPr>
        <w:t>университета</w:t>
      </w:r>
      <w:r w:rsidR="0004301A">
        <w:rPr>
          <w:color w:val="auto"/>
          <w:sz w:val="28"/>
          <w:szCs w:val="28"/>
        </w:rPr>
        <w:t xml:space="preserve"> (филиала)</w:t>
      </w:r>
      <w:r w:rsidR="00B300BE" w:rsidRPr="00F64596">
        <w:rPr>
          <w:color w:val="auto"/>
          <w:sz w:val="28"/>
          <w:szCs w:val="28"/>
        </w:rPr>
        <w:t xml:space="preserve"> </w:t>
      </w:r>
      <w:r w:rsidR="0079607A" w:rsidRPr="00F64596">
        <w:rPr>
          <w:color w:val="auto"/>
          <w:sz w:val="28"/>
          <w:szCs w:val="28"/>
        </w:rPr>
        <w:t>в порядке, определяемом настоящими Правилами</w:t>
      </w:r>
      <w:del w:id="34" w:author="Наталья В. Разина" w:date="2024-02-29T15:45:00Z">
        <w:r w:rsidR="0004301A" w:rsidDel="00B4269B">
          <w:rPr>
            <w:color w:val="auto"/>
            <w:sz w:val="28"/>
            <w:szCs w:val="28"/>
          </w:rPr>
          <w:delText xml:space="preserve"> приёма</w:delText>
        </w:r>
      </w:del>
      <w:r w:rsidR="0079607A" w:rsidRPr="00F64596">
        <w:rPr>
          <w:color w:val="auto"/>
          <w:sz w:val="28"/>
          <w:szCs w:val="28"/>
        </w:rPr>
        <w:t xml:space="preserve">. </w:t>
      </w:r>
    </w:p>
    <w:p w:rsidR="00575328" w:rsidRPr="00F64596" w:rsidRDefault="00152893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8</w:t>
      </w:r>
      <w:r w:rsidR="0079607A" w:rsidRPr="00F64596">
        <w:rPr>
          <w:color w:val="auto"/>
          <w:sz w:val="28"/>
          <w:szCs w:val="28"/>
        </w:rPr>
        <w:t xml:space="preserve">. Условия приема в </w:t>
      </w:r>
      <w:r w:rsidR="00C25671" w:rsidRPr="00F64596">
        <w:rPr>
          <w:color w:val="auto"/>
          <w:sz w:val="28"/>
          <w:szCs w:val="28"/>
        </w:rPr>
        <w:t>университет</w:t>
      </w:r>
      <w:r w:rsidR="0079607A" w:rsidRPr="00F64596">
        <w:rPr>
          <w:color w:val="auto"/>
          <w:sz w:val="28"/>
          <w:szCs w:val="28"/>
        </w:rPr>
        <w:t xml:space="preserve"> на обучение по образовательным программам СПО </w:t>
      </w:r>
      <w:r w:rsidR="007C5DA1" w:rsidRPr="00F64596">
        <w:rPr>
          <w:color w:val="auto"/>
          <w:sz w:val="28"/>
          <w:szCs w:val="28"/>
        </w:rPr>
        <w:t>гарантируют</w:t>
      </w:r>
      <w:r w:rsidR="0079607A" w:rsidRPr="00F64596">
        <w:rPr>
          <w:color w:val="auto"/>
          <w:sz w:val="28"/>
          <w:szCs w:val="28"/>
        </w:rPr>
        <w:t xml:space="preserve"> соблюдение права на образование и зачисление из числа поступающих лиц, имеющих соответствующий уровень образования, наиболее способных и подготовленных к освоению образовательной программы соответствующего уровня и </w:t>
      </w:r>
      <w:r w:rsidR="007C5DA1" w:rsidRPr="00F64596">
        <w:rPr>
          <w:color w:val="auto"/>
          <w:sz w:val="28"/>
          <w:szCs w:val="28"/>
        </w:rPr>
        <w:t>соответствующей направленности лиц.</w:t>
      </w:r>
    </w:p>
    <w:p w:rsidR="00ED2A70" w:rsidRPr="00F64596" w:rsidRDefault="00ED2A70" w:rsidP="00E83AC7">
      <w:pPr>
        <w:pStyle w:val="Default"/>
        <w:ind w:firstLine="540"/>
        <w:jc w:val="center"/>
        <w:rPr>
          <w:b/>
          <w:bCs/>
          <w:color w:val="auto"/>
          <w:sz w:val="28"/>
          <w:szCs w:val="28"/>
        </w:rPr>
      </w:pPr>
    </w:p>
    <w:p w:rsidR="00575328" w:rsidRPr="00F64596" w:rsidRDefault="0079607A" w:rsidP="00E83AC7">
      <w:pPr>
        <w:pStyle w:val="Default"/>
        <w:ind w:firstLine="540"/>
        <w:jc w:val="center"/>
        <w:rPr>
          <w:color w:val="auto"/>
          <w:sz w:val="28"/>
          <w:szCs w:val="28"/>
        </w:rPr>
      </w:pPr>
      <w:r w:rsidRPr="00F64596">
        <w:rPr>
          <w:b/>
          <w:bCs/>
          <w:color w:val="auto"/>
          <w:sz w:val="28"/>
          <w:szCs w:val="28"/>
        </w:rPr>
        <w:t xml:space="preserve">II. ОРГАНИЗАЦИЯ ПРИЕМА В </w:t>
      </w:r>
      <w:r w:rsidR="00743B01" w:rsidRPr="00F64596">
        <w:rPr>
          <w:b/>
          <w:bCs/>
          <w:color w:val="auto"/>
          <w:sz w:val="28"/>
          <w:szCs w:val="28"/>
        </w:rPr>
        <w:t>УНИВЕРСИТЕТ</w:t>
      </w:r>
      <w:r w:rsidRPr="00F64596">
        <w:rPr>
          <w:b/>
          <w:bCs/>
          <w:color w:val="auto"/>
          <w:sz w:val="28"/>
          <w:szCs w:val="28"/>
        </w:rPr>
        <w:t xml:space="preserve"> ДЛЯ ОБУЧЕНИЯ ПО ОСНОВНЫМ ОБРАЗОВАТЕЛЬНЫМ ПРОГРАММАМ СПО</w:t>
      </w:r>
    </w:p>
    <w:p w:rsidR="0079607A" w:rsidRPr="00F64596" w:rsidRDefault="00152893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9</w:t>
      </w:r>
      <w:r w:rsidR="0079607A" w:rsidRPr="00F64596">
        <w:rPr>
          <w:color w:val="auto"/>
          <w:sz w:val="28"/>
          <w:szCs w:val="28"/>
        </w:rPr>
        <w:t xml:space="preserve">. Организацию приема граждан в </w:t>
      </w:r>
      <w:r w:rsidR="00743B01" w:rsidRPr="00F64596">
        <w:rPr>
          <w:color w:val="auto"/>
          <w:sz w:val="28"/>
          <w:szCs w:val="28"/>
        </w:rPr>
        <w:t>университет</w:t>
      </w:r>
      <w:r w:rsidR="0079607A" w:rsidRPr="00F64596">
        <w:rPr>
          <w:color w:val="auto"/>
          <w:sz w:val="28"/>
          <w:szCs w:val="28"/>
        </w:rPr>
        <w:t xml:space="preserve"> для обучения по основным образовательным программам СПО (в том числе для обучения в филиал</w:t>
      </w:r>
      <w:r w:rsidR="00395742" w:rsidRPr="00F64596">
        <w:rPr>
          <w:color w:val="auto"/>
          <w:sz w:val="28"/>
          <w:szCs w:val="28"/>
        </w:rPr>
        <w:t>ах</w:t>
      </w:r>
      <w:r w:rsidR="0079607A" w:rsidRPr="00F64596">
        <w:rPr>
          <w:color w:val="auto"/>
          <w:sz w:val="28"/>
          <w:szCs w:val="28"/>
        </w:rPr>
        <w:t xml:space="preserve">) и их зачисление осуществляет приемная комиссия </w:t>
      </w:r>
      <w:r w:rsidR="00743B01" w:rsidRPr="00F64596">
        <w:rPr>
          <w:color w:val="auto"/>
          <w:sz w:val="28"/>
          <w:szCs w:val="28"/>
        </w:rPr>
        <w:t>университета</w:t>
      </w:r>
      <w:r w:rsidR="0079607A" w:rsidRPr="00F64596">
        <w:rPr>
          <w:color w:val="auto"/>
          <w:sz w:val="28"/>
          <w:szCs w:val="28"/>
        </w:rPr>
        <w:t xml:space="preserve">. </w:t>
      </w:r>
    </w:p>
    <w:p w:rsidR="0079607A" w:rsidRPr="00F64596" w:rsidRDefault="0079607A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 xml:space="preserve">Председателем приемной комиссии является ректор. </w:t>
      </w:r>
    </w:p>
    <w:p w:rsidR="0079607A" w:rsidRPr="00F64596" w:rsidRDefault="0079607A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>1</w:t>
      </w:r>
      <w:r w:rsidR="00152893">
        <w:rPr>
          <w:color w:val="auto"/>
          <w:sz w:val="28"/>
          <w:szCs w:val="28"/>
        </w:rPr>
        <w:t>0</w:t>
      </w:r>
      <w:r w:rsidRPr="00F64596">
        <w:rPr>
          <w:color w:val="auto"/>
          <w:sz w:val="28"/>
          <w:szCs w:val="28"/>
        </w:rPr>
        <w:t xml:space="preserve">. Состав, полномочия и порядок деятельности приемной комиссии регламентируются положением о ней, утверждаемым </w:t>
      </w:r>
      <w:r w:rsidR="007C5DA1" w:rsidRPr="00F64596">
        <w:rPr>
          <w:color w:val="auto"/>
          <w:sz w:val="28"/>
          <w:szCs w:val="28"/>
        </w:rPr>
        <w:t>ректором университета</w:t>
      </w:r>
      <w:r w:rsidRPr="00F64596">
        <w:rPr>
          <w:color w:val="auto"/>
          <w:sz w:val="28"/>
          <w:szCs w:val="28"/>
        </w:rPr>
        <w:t xml:space="preserve">. </w:t>
      </w:r>
    </w:p>
    <w:p w:rsidR="0079607A" w:rsidRPr="00F64596" w:rsidRDefault="00152893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11</w:t>
      </w:r>
      <w:r w:rsidR="0079607A" w:rsidRPr="00F64596">
        <w:rPr>
          <w:color w:val="auto"/>
          <w:sz w:val="28"/>
          <w:szCs w:val="28"/>
        </w:rPr>
        <w:t xml:space="preserve">. Работу приемной комиссии и делопроизводство, а также личный прием поступающих и их родителей (законных представителей) организует ответственный секретарь приемной комиссии, который назначается приказом ректора. </w:t>
      </w:r>
    </w:p>
    <w:p w:rsidR="0079607A" w:rsidRPr="00F64596" w:rsidRDefault="0079607A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>1</w:t>
      </w:r>
      <w:r w:rsidR="00152893">
        <w:rPr>
          <w:color w:val="auto"/>
          <w:sz w:val="28"/>
          <w:szCs w:val="28"/>
        </w:rPr>
        <w:t>2</w:t>
      </w:r>
      <w:r w:rsidRPr="00F64596">
        <w:rPr>
          <w:color w:val="auto"/>
          <w:sz w:val="28"/>
          <w:szCs w:val="28"/>
        </w:rPr>
        <w:t>. В филиале работу приемной комиссии и делопроизводство, а также личный прием абитуриентов и их родителей (законных представителей) организует ответственный секретарь</w:t>
      </w:r>
      <w:r w:rsidR="008B3F1F" w:rsidRPr="00F64596">
        <w:rPr>
          <w:color w:val="auto"/>
          <w:sz w:val="28"/>
          <w:szCs w:val="28"/>
        </w:rPr>
        <w:t xml:space="preserve"> </w:t>
      </w:r>
      <w:r w:rsidR="000D66A9">
        <w:rPr>
          <w:color w:val="auto"/>
          <w:sz w:val="28"/>
          <w:szCs w:val="28"/>
        </w:rPr>
        <w:t>приемной комиссии (</w:t>
      </w:r>
      <w:r w:rsidR="008B3F1F" w:rsidRPr="00F64596">
        <w:rPr>
          <w:color w:val="auto"/>
          <w:sz w:val="28"/>
          <w:szCs w:val="28"/>
        </w:rPr>
        <w:t>подкомиссии</w:t>
      </w:r>
      <w:r w:rsidR="000D66A9">
        <w:rPr>
          <w:color w:val="auto"/>
          <w:sz w:val="28"/>
          <w:szCs w:val="28"/>
        </w:rPr>
        <w:t xml:space="preserve">) </w:t>
      </w:r>
      <w:r w:rsidRPr="00F64596">
        <w:rPr>
          <w:color w:val="auto"/>
          <w:sz w:val="28"/>
          <w:szCs w:val="28"/>
        </w:rPr>
        <w:t xml:space="preserve">соответствующего филиала, назначаемый приказом </w:t>
      </w:r>
      <w:r w:rsidR="008B3F1F" w:rsidRPr="00F64596">
        <w:rPr>
          <w:color w:val="auto"/>
          <w:sz w:val="28"/>
          <w:szCs w:val="28"/>
        </w:rPr>
        <w:t>ди</w:t>
      </w:r>
      <w:r w:rsidRPr="00F64596">
        <w:rPr>
          <w:color w:val="auto"/>
          <w:sz w:val="28"/>
          <w:szCs w:val="28"/>
        </w:rPr>
        <w:t>ректора</w:t>
      </w:r>
      <w:r w:rsidR="008B3F1F" w:rsidRPr="00F64596">
        <w:rPr>
          <w:color w:val="auto"/>
          <w:sz w:val="28"/>
          <w:szCs w:val="28"/>
        </w:rPr>
        <w:t xml:space="preserve"> филиала</w:t>
      </w:r>
      <w:r w:rsidRPr="00F64596">
        <w:rPr>
          <w:color w:val="auto"/>
          <w:sz w:val="28"/>
          <w:szCs w:val="28"/>
        </w:rPr>
        <w:t xml:space="preserve">. </w:t>
      </w:r>
    </w:p>
    <w:p w:rsidR="0079607A" w:rsidRPr="00F64596" w:rsidRDefault="0079607A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>1</w:t>
      </w:r>
      <w:r w:rsidR="00152893">
        <w:rPr>
          <w:color w:val="auto"/>
          <w:sz w:val="28"/>
          <w:szCs w:val="28"/>
        </w:rPr>
        <w:t>3</w:t>
      </w:r>
      <w:r w:rsidRPr="00F64596">
        <w:rPr>
          <w:color w:val="auto"/>
          <w:sz w:val="28"/>
          <w:szCs w:val="28"/>
        </w:rPr>
        <w:t xml:space="preserve">. При приеме в </w:t>
      </w:r>
      <w:r w:rsidR="00743B01" w:rsidRPr="00F64596">
        <w:rPr>
          <w:color w:val="auto"/>
          <w:sz w:val="28"/>
          <w:szCs w:val="28"/>
        </w:rPr>
        <w:t>университет</w:t>
      </w:r>
      <w:r w:rsidRPr="00F64596">
        <w:rPr>
          <w:color w:val="auto"/>
          <w:sz w:val="28"/>
          <w:szCs w:val="28"/>
        </w:rPr>
        <w:t xml:space="preserve"> для обучения по основным образовательным программам СПО обеспечиваются соблюдение прав граждан в области образования, установленных законодательством Российской Федерации, гласность и открытость работы приемной комиссии. </w:t>
      </w:r>
    </w:p>
    <w:p w:rsidR="0079607A" w:rsidRPr="00F64596" w:rsidRDefault="0079607A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>1</w:t>
      </w:r>
      <w:r w:rsidR="00152893">
        <w:rPr>
          <w:color w:val="auto"/>
          <w:sz w:val="28"/>
          <w:szCs w:val="28"/>
        </w:rPr>
        <w:t>4</w:t>
      </w:r>
      <w:r w:rsidRPr="00F64596">
        <w:rPr>
          <w:color w:val="auto"/>
          <w:sz w:val="28"/>
          <w:szCs w:val="28"/>
        </w:rPr>
        <w:t xml:space="preserve">. С целью подтверждения достоверности документов, представляемых поступающими, приемная комиссия вправе обращаться в соответствующие государственные (муниципальные) органы и организации. </w:t>
      </w:r>
    </w:p>
    <w:p w:rsidR="00CE7E61" w:rsidRPr="00F64596" w:rsidRDefault="00CE7E61" w:rsidP="00E83AC7">
      <w:pPr>
        <w:pStyle w:val="Default"/>
        <w:ind w:firstLine="540"/>
        <w:jc w:val="center"/>
        <w:rPr>
          <w:b/>
          <w:bCs/>
          <w:color w:val="auto"/>
          <w:sz w:val="28"/>
          <w:szCs w:val="28"/>
        </w:rPr>
      </w:pPr>
    </w:p>
    <w:p w:rsidR="00CE7E61" w:rsidRPr="00F64596" w:rsidRDefault="0079607A" w:rsidP="00E83AC7">
      <w:pPr>
        <w:pStyle w:val="Default"/>
        <w:numPr>
          <w:ilvl w:val="0"/>
          <w:numId w:val="5"/>
        </w:numPr>
        <w:ind w:left="0" w:firstLine="540"/>
        <w:rPr>
          <w:color w:val="auto"/>
          <w:sz w:val="28"/>
          <w:szCs w:val="28"/>
        </w:rPr>
      </w:pPr>
      <w:r w:rsidRPr="00F64596">
        <w:rPr>
          <w:b/>
          <w:bCs/>
          <w:color w:val="auto"/>
          <w:sz w:val="28"/>
          <w:szCs w:val="28"/>
        </w:rPr>
        <w:t>ОРГАНИЗАЦИЯ ИНФОРМИРОВАНИЯ ПОСТУПАЮЩИХ</w:t>
      </w:r>
      <w:r w:rsidRPr="00F64596">
        <w:rPr>
          <w:color w:val="auto"/>
          <w:sz w:val="28"/>
          <w:szCs w:val="28"/>
        </w:rPr>
        <w:t>.</w:t>
      </w:r>
    </w:p>
    <w:p w:rsidR="007471B6" w:rsidRDefault="007471B6" w:rsidP="0015289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152893" w:rsidRPr="007471B6" w:rsidRDefault="0079607A" w:rsidP="0015289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471B6">
        <w:rPr>
          <w:rFonts w:ascii="Times New Roman" w:hAnsi="Times New Roman" w:cs="Times New Roman"/>
          <w:sz w:val="28"/>
          <w:szCs w:val="28"/>
        </w:rPr>
        <w:t xml:space="preserve">15. </w:t>
      </w:r>
      <w:r w:rsidR="00152893" w:rsidRPr="007471B6">
        <w:rPr>
          <w:rFonts w:ascii="Times New Roman" w:hAnsi="Times New Roman" w:cs="Times New Roman"/>
          <w:sz w:val="28"/>
          <w:szCs w:val="28"/>
        </w:rPr>
        <w:t>Университет объявляет прием на обучение по образовательным</w:t>
      </w:r>
      <w:r w:rsidR="007471B6" w:rsidRPr="007471B6">
        <w:rPr>
          <w:rFonts w:ascii="Times New Roman" w:hAnsi="Times New Roman" w:cs="Times New Roman"/>
          <w:sz w:val="28"/>
          <w:szCs w:val="28"/>
        </w:rPr>
        <w:t xml:space="preserve"> программам</w:t>
      </w:r>
      <w:r w:rsidR="00152893" w:rsidRPr="007471B6">
        <w:rPr>
          <w:rFonts w:ascii="Times New Roman" w:hAnsi="Times New Roman" w:cs="Times New Roman"/>
          <w:sz w:val="28"/>
          <w:szCs w:val="28"/>
        </w:rPr>
        <w:t xml:space="preserve"> в соответствии с лицензией на осуществление образовательной деятельности</w:t>
      </w:r>
      <w:r w:rsidR="007471B6" w:rsidRPr="007471B6">
        <w:rPr>
          <w:rFonts w:ascii="Times New Roman" w:hAnsi="Times New Roman" w:cs="Times New Roman"/>
          <w:sz w:val="28"/>
          <w:szCs w:val="28"/>
        </w:rPr>
        <w:t>.</w:t>
      </w:r>
    </w:p>
    <w:p w:rsidR="0079607A" w:rsidRPr="00F64596" w:rsidRDefault="007471B6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7471B6">
        <w:rPr>
          <w:color w:val="auto"/>
          <w:sz w:val="28"/>
          <w:szCs w:val="28"/>
        </w:rPr>
        <w:t xml:space="preserve">16. </w:t>
      </w:r>
      <w:r w:rsidR="00743B01" w:rsidRPr="007471B6">
        <w:rPr>
          <w:color w:val="auto"/>
          <w:sz w:val="28"/>
          <w:szCs w:val="28"/>
        </w:rPr>
        <w:t>Университет</w:t>
      </w:r>
      <w:r w:rsidR="0079607A" w:rsidRPr="007471B6">
        <w:rPr>
          <w:color w:val="auto"/>
          <w:sz w:val="28"/>
          <w:szCs w:val="28"/>
        </w:rPr>
        <w:t xml:space="preserve"> </w:t>
      </w:r>
      <w:r w:rsidR="0004301A">
        <w:rPr>
          <w:color w:val="auto"/>
          <w:sz w:val="28"/>
          <w:szCs w:val="28"/>
        </w:rPr>
        <w:t>обеспечивает ознакомление</w:t>
      </w:r>
      <w:r w:rsidR="0004301A" w:rsidRPr="007471B6">
        <w:rPr>
          <w:color w:val="auto"/>
          <w:sz w:val="28"/>
          <w:szCs w:val="28"/>
        </w:rPr>
        <w:t xml:space="preserve"> </w:t>
      </w:r>
      <w:r w:rsidR="0079607A" w:rsidRPr="007471B6">
        <w:rPr>
          <w:color w:val="auto"/>
          <w:sz w:val="28"/>
          <w:szCs w:val="28"/>
        </w:rPr>
        <w:t>поступающего и (или) его родителей (законных представителей) со своим Уставом, с лицензией на осуществление образовательной деятельности, со свидетельством о государственной</w:t>
      </w:r>
      <w:r w:rsidR="0079607A" w:rsidRPr="00F64596">
        <w:rPr>
          <w:color w:val="auto"/>
          <w:sz w:val="28"/>
          <w:szCs w:val="28"/>
        </w:rPr>
        <w:t xml:space="preserve"> аккредитации, с образовательными программами и другими документами, регламентирующими организацию и осуществление образовательной деятельности, права и обязанности обучающихся. </w:t>
      </w:r>
    </w:p>
    <w:p w:rsidR="000045BF" w:rsidRPr="00F64596" w:rsidRDefault="0079607A" w:rsidP="000045BF">
      <w:pPr>
        <w:pStyle w:val="ConsPlusNormal"/>
        <w:ind w:firstLine="54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64596">
        <w:rPr>
          <w:rFonts w:ascii="Times New Roman" w:hAnsi="Times New Roman" w:cs="Times New Roman"/>
          <w:sz w:val="28"/>
          <w:szCs w:val="28"/>
        </w:rPr>
        <w:t>1</w:t>
      </w:r>
      <w:r w:rsidR="007471B6">
        <w:rPr>
          <w:rFonts w:ascii="Times New Roman" w:hAnsi="Times New Roman" w:cs="Times New Roman"/>
          <w:sz w:val="28"/>
          <w:szCs w:val="28"/>
        </w:rPr>
        <w:t>7</w:t>
      </w:r>
      <w:r w:rsidRPr="00F64596">
        <w:rPr>
          <w:rFonts w:ascii="Times New Roman" w:hAnsi="Times New Roman" w:cs="Times New Roman"/>
          <w:sz w:val="28"/>
          <w:szCs w:val="28"/>
        </w:rPr>
        <w:t xml:space="preserve">. В целях информирования о приеме </w:t>
      </w:r>
      <w:r w:rsidR="007C5DA1" w:rsidRPr="00F64596">
        <w:rPr>
          <w:rFonts w:ascii="Times New Roman" w:hAnsi="Times New Roman" w:cs="Times New Roman"/>
          <w:sz w:val="28"/>
          <w:szCs w:val="28"/>
        </w:rPr>
        <w:t>на обучение</w:t>
      </w:r>
      <w:r w:rsidRPr="00F64596">
        <w:rPr>
          <w:rFonts w:ascii="Times New Roman" w:hAnsi="Times New Roman" w:cs="Times New Roman"/>
          <w:sz w:val="28"/>
          <w:szCs w:val="28"/>
        </w:rPr>
        <w:t xml:space="preserve"> </w:t>
      </w:r>
      <w:r w:rsidR="00743B01" w:rsidRPr="00F64596">
        <w:rPr>
          <w:rFonts w:ascii="Times New Roman" w:hAnsi="Times New Roman" w:cs="Times New Roman"/>
          <w:sz w:val="28"/>
          <w:szCs w:val="28"/>
        </w:rPr>
        <w:t>университет</w:t>
      </w:r>
      <w:r w:rsidR="00A67D3F" w:rsidRPr="00F64596">
        <w:rPr>
          <w:rFonts w:ascii="Times New Roman" w:hAnsi="Times New Roman" w:cs="Times New Roman"/>
          <w:sz w:val="28"/>
          <w:szCs w:val="28"/>
        </w:rPr>
        <w:t xml:space="preserve"> </w:t>
      </w:r>
      <w:r w:rsidRPr="00F64596">
        <w:rPr>
          <w:rFonts w:ascii="Times New Roman" w:hAnsi="Times New Roman" w:cs="Times New Roman"/>
          <w:sz w:val="28"/>
          <w:szCs w:val="28"/>
        </w:rPr>
        <w:t xml:space="preserve"> размещает </w:t>
      </w:r>
      <w:r w:rsidRPr="00F64596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информацию </w:t>
      </w:r>
      <w:r w:rsidR="000045BF" w:rsidRPr="00F64596">
        <w:rPr>
          <w:rFonts w:ascii="Times New Roman" w:eastAsiaTheme="minorHAnsi" w:hAnsi="Times New Roman" w:cs="Times New Roman"/>
          <w:sz w:val="28"/>
          <w:szCs w:val="28"/>
          <w:lang w:eastAsia="en-US"/>
        </w:rPr>
        <w:t>на официальном сайте организации в информационно-телекоммуникационной сети "Интер</w:t>
      </w:r>
      <w:r w:rsidR="00B5428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нет" (далее - официальный сайт) </w:t>
      </w:r>
      <w:r w:rsidR="00B5428D" w:rsidRPr="00B5428D">
        <w:rPr>
          <w:rFonts w:ascii="Times New Roman" w:eastAsiaTheme="minorHAnsi" w:hAnsi="Times New Roman" w:cs="Times New Roman"/>
          <w:sz w:val="28"/>
          <w:szCs w:val="28"/>
          <w:lang w:eastAsia="en-US"/>
        </w:rPr>
        <w:t>и другими</w:t>
      </w:r>
      <w:r w:rsidR="00B5428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иными способами с использованием</w:t>
      </w:r>
      <w:r w:rsidR="00A15FAD" w:rsidRPr="00A15FA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A15FAD" w:rsidRPr="00F64596">
        <w:rPr>
          <w:rFonts w:ascii="Times New Roman" w:eastAsiaTheme="minorHAnsi" w:hAnsi="Times New Roman" w:cs="Times New Roman"/>
          <w:sz w:val="28"/>
          <w:szCs w:val="28"/>
          <w:lang w:eastAsia="en-US"/>
        </w:rPr>
        <w:t>информационно-телекоммуникационной сети "Интер</w:t>
      </w:r>
      <w:r w:rsidR="00A15FAD">
        <w:rPr>
          <w:rFonts w:ascii="Times New Roman" w:eastAsiaTheme="minorHAnsi" w:hAnsi="Times New Roman" w:cs="Times New Roman"/>
          <w:sz w:val="28"/>
          <w:szCs w:val="28"/>
          <w:lang w:eastAsia="en-US"/>
        </w:rPr>
        <w:t>нет,</w:t>
      </w:r>
      <w:r w:rsidR="000045BF" w:rsidRPr="00B5428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а также обеспечивает свободный доступ в здание образовательной организации</w:t>
      </w:r>
      <w:r w:rsidR="000045BF" w:rsidRPr="00F6459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 информации, размещенной на информационном стенде (табло) приемной комиссии и (или) в электронной информационной системе (далее вместе - информационный стенд).</w:t>
      </w:r>
    </w:p>
    <w:p w:rsidR="0079607A" w:rsidRPr="00F64596" w:rsidRDefault="007471B6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18</w:t>
      </w:r>
      <w:r w:rsidR="0079607A" w:rsidRPr="00F64596">
        <w:rPr>
          <w:color w:val="auto"/>
          <w:sz w:val="28"/>
          <w:szCs w:val="28"/>
        </w:rPr>
        <w:t xml:space="preserve">. Приемная комиссия на официальном сайте </w:t>
      </w:r>
      <w:r w:rsidR="00743B01" w:rsidRPr="00F64596">
        <w:rPr>
          <w:color w:val="auto"/>
          <w:sz w:val="28"/>
          <w:szCs w:val="28"/>
        </w:rPr>
        <w:t>университета</w:t>
      </w:r>
      <w:r w:rsidR="00B56050" w:rsidRPr="00F64596">
        <w:rPr>
          <w:color w:val="auto"/>
          <w:sz w:val="28"/>
          <w:szCs w:val="28"/>
        </w:rPr>
        <w:t xml:space="preserve"> </w:t>
      </w:r>
      <w:r w:rsidR="0079607A" w:rsidRPr="00F64596">
        <w:rPr>
          <w:color w:val="auto"/>
          <w:sz w:val="28"/>
          <w:szCs w:val="28"/>
        </w:rPr>
        <w:t xml:space="preserve">и информационном стенде до начала приема документов размещает следующую информацию: </w:t>
      </w:r>
    </w:p>
    <w:p w:rsidR="0079607A" w:rsidRPr="00F64596" w:rsidRDefault="007471B6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18</w:t>
      </w:r>
      <w:r w:rsidR="0079607A" w:rsidRPr="00F64596">
        <w:rPr>
          <w:color w:val="auto"/>
          <w:sz w:val="28"/>
          <w:szCs w:val="28"/>
        </w:rPr>
        <w:t xml:space="preserve">.1. Не позднее 1 марта: </w:t>
      </w:r>
    </w:p>
    <w:p w:rsidR="0079607A" w:rsidRPr="00F64596" w:rsidRDefault="00477A25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 w:rsidR="0079607A" w:rsidRPr="00F64596">
        <w:rPr>
          <w:color w:val="auto"/>
          <w:sz w:val="28"/>
          <w:szCs w:val="28"/>
        </w:rPr>
        <w:t xml:space="preserve">правила приема в </w:t>
      </w:r>
      <w:r w:rsidR="00743B01" w:rsidRPr="00F64596">
        <w:rPr>
          <w:color w:val="auto"/>
          <w:sz w:val="28"/>
          <w:szCs w:val="28"/>
        </w:rPr>
        <w:t>университет</w:t>
      </w:r>
      <w:r w:rsidR="0079607A" w:rsidRPr="00F64596">
        <w:rPr>
          <w:color w:val="auto"/>
          <w:sz w:val="28"/>
          <w:szCs w:val="28"/>
        </w:rPr>
        <w:t xml:space="preserve"> </w:t>
      </w:r>
      <w:r w:rsidR="000045BF" w:rsidRPr="00F64596">
        <w:rPr>
          <w:color w:val="auto"/>
          <w:sz w:val="28"/>
          <w:szCs w:val="28"/>
        </w:rPr>
        <w:t>на обучение</w:t>
      </w:r>
      <w:r w:rsidR="0079607A" w:rsidRPr="00F64596">
        <w:rPr>
          <w:color w:val="auto"/>
          <w:sz w:val="28"/>
          <w:szCs w:val="28"/>
        </w:rPr>
        <w:t xml:space="preserve"> по основным образовательным программам СПО; </w:t>
      </w:r>
    </w:p>
    <w:p w:rsidR="0079607A" w:rsidRPr="00F64596" w:rsidRDefault="00477A25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 w:rsidR="0079607A" w:rsidRPr="00F64596">
        <w:rPr>
          <w:color w:val="auto"/>
          <w:sz w:val="28"/>
          <w:szCs w:val="28"/>
        </w:rPr>
        <w:t xml:space="preserve">условия приема на обучение по договорам об оказании платных образовательных услуг; </w:t>
      </w:r>
    </w:p>
    <w:p w:rsidR="0079607A" w:rsidRPr="00F64596" w:rsidRDefault="00477A25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 w:rsidR="0079607A" w:rsidRPr="00F64596">
        <w:rPr>
          <w:color w:val="auto"/>
          <w:sz w:val="28"/>
          <w:szCs w:val="28"/>
        </w:rPr>
        <w:t xml:space="preserve">перечень специальностей СПО, по которым </w:t>
      </w:r>
      <w:r w:rsidR="00743B01" w:rsidRPr="00F64596">
        <w:rPr>
          <w:color w:val="auto"/>
          <w:sz w:val="28"/>
          <w:szCs w:val="28"/>
        </w:rPr>
        <w:t>университет</w:t>
      </w:r>
      <w:r w:rsidR="0079607A" w:rsidRPr="00F64596">
        <w:rPr>
          <w:color w:val="auto"/>
          <w:sz w:val="28"/>
          <w:szCs w:val="28"/>
        </w:rPr>
        <w:t xml:space="preserve"> объявляет прием в соответствии с лицензией на осуществление образовательной деятельности (с выделением форм получения образования (очная, заочная</w:t>
      </w:r>
      <w:r w:rsidR="00C37D6E">
        <w:rPr>
          <w:color w:val="auto"/>
          <w:sz w:val="28"/>
          <w:szCs w:val="28"/>
        </w:rPr>
        <w:t>,</w:t>
      </w:r>
      <w:r w:rsidR="00C37D6E" w:rsidRPr="00C37D6E">
        <w:rPr>
          <w:color w:val="auto"/>
          <w:sz w:val="28"/>
          <w:szCs w:val="28"/>
        </w:rPr>
        <w:t xml:space="preserve"> </w:t>
      </w:r>
      <w:r w:rsidR="00C37D6E" w:rsidRPr="00F64596">
        <w:rPr>
          <w:color w:val="auto"/>
          <w:sz w:val="28"/>
          <w:szCs w:val="28"/>
        </w:rPr>
        <w:t>очн</w:t>
      </w:r>
      <w:r w:rsidR="00C37D6E">
        <w:rPr>
          <w:color w:val="auto"/>
          <w:sz w:val="28"/>
          <w:szCs w:val="28"/>
        </w:rPr>
        <w:t>о-</w:t>
      </w:r>
      <w:r w:rsidR="00C37D6E" w:rsidRPr="00F64596">
        <w:rPr>
          <w:color w:val="auto"/>
          <w:sz w:val="28"/>
          <w:szCs w:val="28"/>
        </w:rPr>
        <w:t>заочная</w:t>
      </w:r>
      <w:r w:rsidR="0079607A" w:rsidRPr="00F64596">
        <w:rPr>
          <w:color w:val="auto"/>
          <w:sz w:val="28"/>
          <w:szCs w:val="28"/>
        </w:rPr>
        <w:t xml:space="preserve">); </w:t>
      </w:r>
    </w:p>
    <w:p w:rsidR="007471B6" w:rsidRPr="007471B6" w:rsidRDefault="00477A25" w:rsidP="007471B6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 w:rsidR="0079607A" w:rsidRPr="00F64596">
        <w:rPr>
          <w:color w:val="auto"/>
          <w:sz w:val="28"/>
          <w:szCs w:val="28"/>
        </w:rPr>
        <w:t>требования к уровню образования, которое необходимо для поступления (</w:t>
      </w:r>
      <w:r w:rsidR="0079607A" w:rsidRPr="007471B6">
        <w:rPr>
          <w:color w:val="auto"/>
          <w:sz w:val="28"/>
          <w:szCs w:val="28"/>
        </w:rPr>
        <w:t xml:space="preserve">основное общее или среднее общее образование); </w:t>
      </w:r>
    </w:p>
    <w:p w:rsidR="007471B6" w:rsidRPr="007471B6" w:rsidRDefault="00477A25" w:rsidP="007471B6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471B6" w:rsidRPr="007471B6">
        <w:rPr>
          <w:sz w:val="28"/>
          <w:szCs w:val="28"/>
        </w:rPr>
        <w:t>информацию о возможности приема заявлений и необходимых документов, предусмотренных настоящими Правилами, в электронной форме;</w:t>
      </w:r>
    </w:p>
    <w:p w:rsidR="002626C1" w:rsidRDefault="00477A25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 w:rsidR="0079607A" w:rsidRPr="00F64596">
        <w:rPr>
          <w:color w:val="auto"/>
          <w:sz w:val="28"/>
          <w:szCs w:val="28"/>
        </w:rPr>
        <w:t>информацию о необходимости прохождения поступающими обязательного предварительного медицинского осмотра (обследования)</w:t>
      </w:r>
    </w:p>
    <w:p w:rsidR="0079607A" w:rsidRPr="00F64596" w:rsidRDefault="0079607A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>1</w:t>
      </w:r>
      <w:r w:rsidR="007471B6">
        <w:rPr>
          <w:color w:val="auto"/>
          <w:sz w:val="28"/>
          <w:szCs w:val="28"/>
        </w:rPr>
        <w:t>8</w:t>
      </w:r>
      <w:r w:rsidRPr="00F64596">
        <w:rPr>
          <w:color w:val="auto"/>
          <w:sz w:val="28"/>
          <w:szCs w:val="28"/>
        </w:rPr>
        <w:t xml:space="preserve">.2. Не позднее 1 июня: </w:t>
      </w:r>
    </w:p>
    <w:p w:rsidR="0079607A" w:rsidRPr="00F64596" w:rsidRDefault="00477A25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 w:rsidR="0079607A" w:rsidRPr="00F64596">
        <w:rPr>
          <w:color w:val="auto"/>
          <w:sz w:val="28"/>
          <w:szCs w:val="28"/>
        </w:rPr>
        <w:t xml:space="preserve">общее количество мест для приема по каждой специальности, в том числе по различным формам получения образования; </w:t>
      </w:r>
    </w:p>
    <w:p w:rsidR="0079607A" w:rsidRPr="00F64596" w:rsidRDefault="00477A25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 w:rsidR="0079607A" w:rsidRPr="00F64596">
        <w:rPr>
          <w:color w:val="auto"/>
          <w:sz w:val="28"/>
          <w:szCs w:val="28"/>
        </w:rPr>
        <w:t xml:space="preserve">количество мест, финансируемых за счет бюджетных ассигнований федерального бюджета по каждой специальности, в том числе по различным формам получения образования; </w:t>
      </w:r>
    </w:p>
    <w:p w:rsidR="0079607A" w:rsidRPr="00F64596" w:rsidRDefault="00477A25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 w:rsidR="0079607A" w:rsidRPr="00F64596">
        <w:rPr>
          <w:color w:val="auto"/>
          <w:sz w:val="28"/>
          <w:szCs w:val="28"/>
        </w:rPr>
        <w:t xml:space="preserve">количество мест по каждой специальности по договорам об оказании платных образовательных услуг, в том числе по различным формам получения образования; </w:t>
      </w:r>
    </w:p>
    <w:p w:rsidR="0079607A" w:rsidRPr="00F64596" w:rsidRDefault="00477A25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 w:rsidR="0079607A" w:rsidRPr="00F64596">
        <w:rPr>
          <w:color w:val="auto"/>
          <w:sz w:val="28"/>
          <w:szCs w:val="28"/>
        </w:rPr>
        <w:t xml:space="preserve">информацию о наличии общежития и количестве мест в общежитиях, выделяемых для иногородних поступающих; </w:t>
      </w:r>
    </w:p>
    <w:p w:rsidR="0079607A" w:rsidRPr="00F64596" w:rsidRDefault="00477A25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 w:rsidR="0079607A" w:rsidRPr="00F64596">
        <w:rPr>
          <w:color w:val="auto"/>
          <w:sz w:val="28"/>
          <w:szCs w:val="28"/>
        </w:rPr>
        <w:t xml:space="preserve">образец договора об оказании платных образовательных услуг. </w:t>
      </w:r>
    </w:p>
    <w:p w:rsidR="00104361" w:rsidRDefault="0079607A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 xml:space="preserve">Филиалы </w:t>
      </w:r>
      <w:r w:rsidR="00743B01" w:rsidRPr="00F64596">
        <w:rPr>
          <w:color w:val="auto"/>
          <w:sz w:val="28"/>
          <w:szCs w:val="28"/>
        </w:rPr>
        <w:t>университета</w:t>
      </w:r>
      <w:r w:rsidRPr="00F64596">
        <w:rPr>
          <w:color w:val="auto"/>
          <w:sz w:val="28"/>
          <w:szCs w:val="28"/>
        </w:rPr>
        <w:t xml:space="preserve">, реализующие основные образовательные программы СПО, размещают на своих официальных сайтах </w:t>
      </w:r>
      <w:r w:rsidR="00327C93">
        <w:rPr>
          <w:color w:val="auto"/>
          <w:sz w:val="28"/>
          <w:szCs w:val="28"/>
        </w:rPr>
        <w:t xml:space="preserve">документы предусмотренные </w:t>
      </w:r>
    </w:p>
    <w:p w:rsidR="0079607A" w:rsidRPr="00F64596" w:rsidRDefault="00327C93" w:rsidP="00122394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п.18</w:t>
      </w:r>
      <w:r w:rsidR="00104361">
        <w:rPr>
          <w:color w:val="auto"/>
          <w:sz w:val="28"/>
          <w:szCs w:val="28"/>
        </w:rPr>
        <w:t xml:space="preserve"> - </w:t>
      </w:r>
      <w:r>
        <w:rPr>
          <w:color w:val="auto"/>
          <w:sz w:val="28"/>
          <w:szCs w:val="28"/>
        </w:rPr>
        <w:t>18.</w:t>
      </w:r>
      <w:r w:rsidR="00104361">
        <w:rPr>
          <w:color w:val="auto"/>
          <w:sz w:val="28"/>
          <w:szCs w:val="28"/>
        </w:rPr>
        <w:t>2</w:t>
      </w:r>
      <w:r>
        <w:rPr>
          <w:color w:val="auto"/>
          <w:sz w:val="28"/>
          <w:szCs w:val="28"/>
        </w:rPr>
        <w:t xml:space="preserve">, а так же </w:t>
      </w:r>
      <w:r w:rsidR="0079607A" w:rsidRPr="00F64596">
        <w:rPr>
          <w:color w:val="auto"/>
          <w:sz w:val="28"/>
          <w:szCs w:val="28"/>
        </w:rPr>
        <w:t xml:space="preserve">Положение о филиале, лицензию на право ведения образовательной деятельности, свидетельство о государственной аккредитации по каждой из специальностей, основные образовательные программы СПО, реализуемые филиалами </w:t>
      </w:r>
      <w:r w:rsidR="00743B01" w:rsidRPr="00F64596">
        <w:rPr>
          <w:color w:val="auto"/>
          <w:sz w:val="28"/>
          <w:szCs w:val="28"/>
        </w:rPr>
        <w:t>университета</w:t>
      </w:r>
      <w:r w:rsidR="0079607A" w:rsidRPr="00F64596">
        <w:rPr>
          <w:color w:val="auto"/>
          <w:sz w:val="28"/>
          <w:szCs w:val="28"/>
        </w:rPr>
        <w:t xml:space="preserve">, и другие документы, регламентирующие организацию и осуществление образовательной деятельности, права и обязанности обучающихся, а также обеспечивают свободный доступ в здание </w:t>
      </w:r>
      <w:r w:rsidR="00B56050" w:rsidRPr="00F64596">
        <w:rPr>
          <w:color w:val="auto"/>
          <w:sz w:val="28"/>
          <w:szCs w:val="28"/>
        </w:rPr>
        <w:t>ф</w:t>
      </w:r>
      <w:r w:rsidR="0079607A" w:rsidRPr="00F64596">
        <w:rPr>
          <w:color w:val="auto"/>
          <w:sz w:val="28"/>
          <w:szCs w:val="28"/>
        </w:rPr>
        <w:t xml:space="preserve">илиала к информации, размещенной на информационном стенде. </w:t>
      </w:r>
    </w:p>
    <w:p w:rsidR="00B56050" w:rsidRPr="00F64596" w:rsidRDefault="0079607A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lastRenderedPageBreak/>
        <w:t>19. В период приема документов приемная комиссия</w:t>
      </w:r>
      <w:r w:rsidR="00477A25">
        <w:rPr>
          <w:color w:val="auto"/>
          <w:sz w:val="28"/>
          <w:szCs w:val="28"/>
        </w:rPr>
        <w:t xml:space="preserve"> университета (филиала)</w:t>
      </w:r>
      <w:r w:rsidRPr="00F64596">
        <w:rPr>
          <w:color w:val="auto"/>
          <w:sz w:val="28"/>
          <w:szCs w:val="28"/>
        </w:rPr>
        <w:t xml:space="preserve"> ежедневно размещает на официальном сайте </w:t>
      </w:r>
      <w:r w:rsidR="00743B01" w:rsidRPr="00F64596">
        <w:rPr>
          <w:color w:val="auto"/>
          <w:sz w:val="28"/>
          <w:szCs w:val="28"/>
        </w:rPr>
        <w:t>университета</w:t>
      </w:r>
      <w:r w:rsidR="00B56050" w:rsidRPr="00F64596">
        <w:rPr>
          <w:color w:val="auto"/>
          <w:sz w:val="28"/>
          <w:szCs w:val="28"/>
        </w:rPr>
        <w:t xml:space="preserve"> (ф</w:t>
      </w:r>
      <w:r w:rsidRPr="00F64596">
        <w:rPr>
          <w:color w:val="auto"/>
          <w:sz w:val="28"/>
          <w:szCs w:val="28"/>
        </w:rPr>
        <w:t>илиала) и информационном стенде сведения о количестве поданных заявлений по каждой специальности с выделением форм получения образования (очная, заочная</w:t>
      </w:r>
      <w:r w:rsidR="00C37D6E">
        <w:rPr>
          <w:color w:val="auto"/>
          <w:sz w:val="28"/>
          <w:szCs w:val="28"/>
        </w:rPr>
        <w:t>,</w:t>
      </w:r>
      <w:r w:rsidR="00C37D6E" w:rsidRPr="00C37D6E">
        <w:rPr>
          <w:color w:val="auto"/>
          <w:sz w:val="28"/>
          <w:szCs w:val="28"/>
        </w:rPr>
        <w:t xml:space="preserve"> </w:t>
      </w:r>
      <w:r w:rsidR="00C37D6E" w:rsidRPr="00F64596">
        <w:rPr>
          <w:color w:val="auto"/>
          <w:sz w:val="28"/>
          <w:szCs w:val="28"/>
        </w:rPr>
        <w:t>очн</w:t>
      </w:r>
      <w:r w:rsidR="00C37D6E">
        <w:rPr>
          <w:color w:val="auto"/>
          <w:sz w:val="28"/>
          <w:szCs w:val="28"/>
        </w:rPr>
        <w:t>о-</w:t>
      </w:r>
      <w:r w:rsidR="00C37D6E" w:rsidRPr="00F64596">
        <w:rPr>
          <w:color w:val="auto"/>
          <w:sz w:val="28"/>
          <w:szCs w:val="28"/>
        </w:rPr>
        <w:t xml:space="preserve"> заочная</w:t>
      </w:r>
      <w:r w:rsidR="00B56050" w:rsidRPr="00F64596">
        <w:rPr>
          <w:color w:val="auto"/>
          <w:sz w:val="28"/>
          <w:szCs w:val="28"/>
        </w:rPr>
        <w:t>).</w:t>
      </w:r>
    </w:p>
    <w:p w:rsidR="0079607A" w:rsidRPr="00F64596" w:rsidRDefault="0079607A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 xml:space="preserve"> Приемная комиссия </w:t>
      </w:r>
      <w:r w:rsidR="00104361">
        <w:rPr>
          <w:color w:val="auto"/>
          <w:sz w:val="28"/>
          <w:szCs w:val="28"/>
        </w:rPr>
        <w:t xml:space="preserve">университета (филиала) </w:t>
      </w:r>
      <w:r w:rsidRPr="00F64596">
        <w:rPr>
          <w:color w:val="auto"/>
          <w:sz w:val="28"/>
          <w:szCs w:val="28"/>
        </w:rPr>
        <w:t xml:space="preserve">обеспечивает функционирование специальной телефонной линии и раздела на официальном сайте </w:t>
      </w:r>
      <w:r w:rsidR="00743B01" w:rsidRPr="00F64596">
        <w:rPr>
          <w:color w:val="auto"/>
          <w:sz w:val="28"/>
          <w:szCs w:val="28"/>
        </w:rPr>
        <w:t>университета</w:t>
      </w:r>
      <w:r w:rsidR="0063574E" w:rsidRPr="00F64596">
        <w:rPr>
          <w:color w:val="auto"/>
          <w:sz w:val="28"/>
          <w:szCs w:val="28"/>
        </w:rPr>
        <w:t xml:space="preserve"> (ф</w:t>
      </w:r>
      <w:r w:rsidRPr="00F64596">
        <w:rPr>
          <w:color w:val="auto"/>
          <w:sz w:val="28"/>
          <w:szCs w:val="28"/>
        </w:rPr>
        <w:t xml:space="preserve">илиала) для ответов на обращения, связанные с приемом в </w:t>
      </w:r>
      <w:r w:rsidR="00743B01" w:rsidRPr="00F64596">
        <w:rPr>
          <w:color w:val="auto"/>
          <w:sz w:val="28"/>
          <w:szCs w:val="28"/>
        </w:rPr>
        <w:t>университет</w:t>
      </w:r>
      <w:r w:rsidRPr="00F64596">
        <w:rPr>
          <w:color w:val="auto"/>
          <w:sz w:val="28"/>
          <w:szCs w:val="28"/>
        </w:rPr>
        <w:t xml:space="preserve"> для обучения по программам СПО. </w:t>
      </w:r>
    </w:p>
    <w:p w:rsidR="0063574E" w:rsidRPr="00F64596" w:rsidRDefault="0063574E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</w:p>
    <w:p w:rsidR="0063574E" w:rsidRPr="00F64596" w:rsidRDefault="0079607A" w:rsidP="00E83AC7">
      <w:pPr>
        <w:pStyle w:val="Default"/>
        <w:ind w:firstLine="540"/>
        <w:jc w:val="center"/>
        <w:rPr>
          <w:color w:val="auto"/>
          <w:sz w:val="28"/>
          <w:szCs w:val="28"/>
        </w:rPr>
      </w:pPr>
      <w:r w:rsidRPr="00F64596">
        <w:rPr>
          <w:b/>
          <w:bCs/>
          <w:color w:val="auto"/>
          <w:sz w:val="28"/>
          <w:szCs w:val="28"/>
        </w:rPr>
        <w:t>IV. ПРИЕМ ДОКУМЕНТОВ ОТ ПОСТУПАЮЩИХ</w:t>
      </w:r>
    </w:p>
    <w:p w:rsidR="0079607A" w:rsidRPr="00F64596" w:rsidRDefault="007471B6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20</w:t>
      </w:r>
      <w:r w:rsidR="0079607A" w:rsidRPr="00F64596">
        <w:rPr>
          <w:color w:val="auto"/>
          <w:sz w:val="28"/>
          <w:szCs w:val="28"/>
        </w:rPr>
        <w:t xml:space="preserve">. Прием документов в </w:t>
      </w:r>
      <w:r w:rsidR="00840741" w:rsidRPr="00F64596">
        <w:rPr>
          <w:color w:val="auto"/>
          <w:sz w:val="28"/>
          <w:szCs w:val="28"/>
        </w:rPr>
        <w:t>университет</w:t>
      </w:r>
      <w:r w:rsidR="0063574E" w:rsidRPr="00F64596">
        <w:rPr>
          <w:color w:val="auto"/>
          <w:sz w:val="28"/>
          <w:szCs w:val="28"/>
        </w:rPr>
        <w:t xml:space="preserve"> и филиалы</w:t>
      </w:r>
      <w:r w:rsidR="0079607A" w:rsidRPr="00F64596">
        <w:rPr>
          <w:color w:val="auto"/>
          <w:sz w:val="28"/>
          <w:szCs w:val="28"/>
        </w:rPr>
        <w:t xml:space="preserve"> на обучение по основным образовательным программам СПО проводится по личному заявлению поступающих. </w:t>
      </w:r>
    </w:p>
    <w:p w:rsidR="001E3816" w:rsidRPr="00F64596" w:rsidRDefault="0079607A" w:rsidP="001E3816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>Прием докуме</w:t>
      </w:r>
      <w:r w:rsidR="00A828DE" w:rsidRPr="00F64596">
        <w:rPr>
          <w:color w:val="auto"/>
          <w:sz w:val="28"/>
          <w:szCs w:val="28"/>
        </w:rPr>
        <w:t>нтов на первый курс начинается</w:t>
      </w:r>
      <w:r w:rsidR="000152B0">
        <w:rPr>
          <w:color w:val="auto"/>
          <w:sz w:val="28"/>
          <w:szCs w:val="28"/>
        </w:rPr>
        <w:t xml:space="preserve"> 20 июня</w:t>
      </w:r>
      <w:r w:rsidR="001E3816" w:rsidRPr="00F64596">
        <w:rPr>
          <w:color w:val="auto"/>
          <w:sz w:val="28"/>
          <w:szCs w:val="28"/>
        </w:rPr>
        <w:t xml:space="preserve">; </w:t>
      </w:r>
    </w:p>
    <w:p w:rsidR="0079607A" w:rsidRPr="00BC044B" w:rsidRDefault="0079607A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 xml:space="preserve">Прием </w:t>
      </w:r>
      <w:r w:rsidRPr="00BC044B">
        <w:rPr>
          <w:color w:val="auto"/>
          <w:sz w:val="28"/>
          <w:szCs w:val="28"/>
        </w:rPr>
        <w:t xml:space="preserve">заявлений в </w:t>
      </w:r>
      <w:r w:rsidR="00E90960" w:rsidRPr="00BC044B">
        <w:rPr>
          <w:color w:val="auto"/>
          <w:sz w:val="28"/>
          <w:szCs w:val="28"/>
        </w:rPr>
        <w:t>университет</w:t>
      </w:r>
      <w:r w:rsidR="0063574E" w:rsidRPr="00BC044B">
        <w:rPr>
          <w:color w:val="auto"/>
          <w:sz w:val="28"/>
          <w:szCs w:val="28"/>
        </w:rPr>
        <w:t xml:space="preserve"> и филиалы</w:t>
      </w:r>
      <w:r w:rsidRPr="00BC044B">
        <w:rPr>
          <w:color w:val="auto"/>
          <w:sz w:val="28"/>
          <w:szCs w:val="28"/>
        </w:rPr>
        <w:t xml:space="preserve"> завершается: </w:t>
      </w:r>
    </w:p>
    <w:p w:rsidR="0079607A" w:rsidRPr="00A639C4" w:rsidRDefault="00332ABC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A639C4">
        <w:rPr>
          <w:color w:val="auto"/>
          <w:sz w:val="28"/>
          <w:szCs w:val="28"/>
        </w:rPr>
        <w:t>-</w:t>
      </w:r>
      <w:r w:rsidR="0079607A" w:rsidRPr="00A639C4">
        <w:rPr>
          <w:color w:val="auto"/>
          <w:sz w:val="28"/>
          <w:szCs w:val="28"/>
        </w:rPr>
        <w:t xml:space="preserve">на </w:t>
      </w:r>
      <w:r w:rsidR="0079607A" w:rsidRPr="00A639C4">
        <w:rPr>
          <w:b/>
          <w:bCs/>
          <w:color w:val="auto"/>
          <w:sz w:val="28"/>
          <w:szCs w:val="28"/>
        </w:rPr>
        <w:t>очную форму</w:t>
      </w:r>
      <w:r w:rsidR="004D1CFE" w:rsidRPr="00A639C4">
        <w:rPr>
          <w:b/>
          <w:bCs/>
          <w:color w:val="auto"/>
          <w:sz w:val="28"/>
          <w:szCs w:val="28"/>
        </w:rPr>
        <w:t xml:space="preserve"> </w:t>
      </w:r>
      <w:r w:rsidR="0079607A" w:rsidRPr="00A639C4">
        <w:rPr>
          <w:color w:val="auto"/>
          <w:sz w:val="28"/>
          <w:szCs w:val="28"/>
        </w:rPr>
        <w:t xml:space="preserve">получения образования </w:t>
      </w:r>
      <w:r w:rsidR="0063574E" w:rsidRPr="00A639C4">
        <w:rPr>
          <w:color w:val="auto"/>
          <w:sz w:val="28"/>
          <w:szCs w:val="28"/>
        </w:rPr>
        <w:t>–</w:t>
      </w:r>
      <w:r w:rsidR="0079607A" w:rsidRPr="00A639C4">
        <w:rPr>
          <w:color w:val="auto"/>
          <w:sz w:val="28"/>
          <w:szCs w:val="28"/>
        </w:rPr>
        <w:t xml:space="preserve"> </w:t>
      </w:r>
      <w:r w:rsidR="0063574E" w:rsidRPr="00A639C4">
        <w:rPr>
          <w:color w:val="auto"/>
          <w:sz w:val="28"/>
          <w:szCs w:val="28"/>
        </w:rPr>
        <w:t>15</w:t>
      </w:r>
      <w:r w:rsidR="00A62C47" w:rsidRPr="00A639C4">
        <w:rPr>
          <w:color w:val="auto"/>
          <w:sz w:val="28"/>
          <w:szCs w:val="28"/>
        </w:rPr>
        <w:t xml:space="preserve"> </w:t>
      </w:r>
      <w:r w:rsidR="0063574E" w:rsidRPr="00A639C4">
        <w:rPr>
          <w:color w:val="auto"/>
          <w:sz w:val="28"/>
          <w:szCs w:val="28"/>
        </w:rPr>
        <w:t>августа</w:t>
      </w:r>
      <w:r w:rsidR="0079607A" w:rsidRPr="00A639C4">
        <w:rPr>
          <w:color w:val="auto"/>
          <w:sz w:val="28"/>
          <w:szCs w:val="28"/>
        </w:rPr>
        <w:t xml:space="preserve">; </w:t>
      </w:r>
    </w:p>
    <w:p w:rsidR="006A5060" w:rsidRPr="00BC044B" w:rsidRDefault="006A5060" w:rsidP="006A5060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A639C4">
        <w:rPr>
          <w:color w:val="auto"/>
          <w:sz w:val="28"/>
          <w:szCs w:val="28"/>
        </w:rPr>
        <w:t xml:space="preserve">-на </w:t>
      </w:r>
      <w:r w:rsidRPr="00A639C4">
        <w:rPr>
          <w:b/>
          <w:bCs/>
          <w:color w:val="auto"/>
          <w:sz w:val="28"/>
          <w:szCs w:val="28"/>
        </w:rPr>
        <w:t xml:space="preserve">очно-заочную </w:t>
      </w:r>
      <w:r w:rsidR="00477A25">
        <w:rPr>
          <w:b/>
          <w:bCs/>
          <w:color w:val="auto"/>
          <w:sz w:val="28"/>
          <w:szCs w:val="28"/>
        </w:rPr>
        <w:t xml:space="preserve">форму </w:t>
      </w:r>
      <w:r w:rsidRPr="00A639C4">
        <w:rPr>
          <w:color w:val="auto"/>
          <w:sz w:val="28"/>
          <w:szCs w:val="28"/>
        </w:rPr>
        <w:t xml:space="preserve">получения образования – </w:t>
      </w:r>
      <w:r w:rsidRPr="00467426">
        <w:rPr>
          <w:color w:val="auto"/>
          <w:sz w:val="28"/>
          <w:szCs w:val="28"/>
        </w:rPr>
        <w:t>1</w:t>
      </w:r>
      <w:r w:rsidR="00322066" w:rsidRPr="003F53A0">
        <w:rPr>
          <w:color w:val="auto"/>
          <w:sz w:val="28"/>
          <w:szCs w:val="28"/>
        </w:rPr>
        <w:t>3</w:t>
      </w:r>
      <w:r w:rsidRPr="00467426">
        <w:rPr>
          <w:color w:val="auto"/>
          <w:sz w:val="28"/>
          <w:szCs w:val="28"/>
        </w:rPr>
        <w:t xml:space="preserve"> сентября</w:t>
      </w:r>
      <w:r w:rsidRPr="00BC044B">
        <w:rPr>
          <w:color w:val="auto"/>
          <w:sz w:val="28"/>
          <w:szCs w:val="28"/>
        </w:rPr>
        <w:t xml:space="preserve">; </w:t>
      </w:r>
    </w:p>
    <w:p w:rsidR="00A639C4" w:rsidRDefault="00332ABC" w:rsidP="003D6FCA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BC044B">
        <w:rPr>
          <w:color w:val="auto"/>
          <w:sz w:val="28"/>
          <w:szCs w:val="28"/>
        </w:rPr>
        <w:t xml:space="preserve">- </w:t>
      </w:r>
      <w:r w:rsidR="0079607A" w:rsidRPr="00BC044B">
        <w:rPr>
          <w:color w:val="auto"/>
          <w:sz w:val="28"/>
          <w:szCs w:val="28"/>
        </w:rPr>
        <w:t xml:space="preserve">на </w:t>
      </w:r>
      <w:r w:rsidR="00C37D6E" w:rsidRPr="00A639C4">
        <w:rPr>
          <w:b/>
          <w:bCs/>
          <w:color w:val="auto"/>
          <w:sz w:val="28"/>
          <w:szCs w:val="28"/>
        </w:rPr>
        <w:t xml:space="preserve">заочную </w:t>
      </w:r>
      <w:r w:rsidR="00BA5AA6" w:rsidRPr="00A639C4">
        <w:rPr>
          <w:b/>
          <w:bCs/>
          <w:color w:val="auto"/>
          <w:sz w:val="28"/>
          <w:szCs w:val="28"/>
        </w:rPr>
        <w:t xml:space="preserve">форму </w:t>
      </w:r>
      <w:r w:rsidR="00BA5AA6" w:rsidRPr="00A639C4">
        <w:rPr>
          <w:color w:val="auto"/>
          <w:sz w:val="28"/>
          <w:szCs w:val="28"/>
        </w:rPr>
        <w:t xml:space="preserve">получения образования – </w:t>
      </w:r>
      <w:r w:rsidR="009D12CF" w:rsidRPr="00467426">
        <w:rPr>
          <w:color w:val="auto"/>
          <w:sz w:val="28"/>
          <w:szCs w:val="28"/>
        </w:rPr>
        <w:t>1</w:t>
      </w:r>
      <w:r w:rsidR="00322066" w:rsidRPr="003F53A0">
        <w:rPr>
          <w:color w:val="auto"/>
          <w:sz w:val="28"/>
          <w:szCs w:val="28"/>
        </w:rPr>
        <w:t>5</w:t>
      </w:r>
      <w:r w:rsidR="00BA5AA6" w:rsidRPr="00467426">
        <w:rPr>
          <w:color w:val="auto"/>
          <w:sz w:val="28"/>
          <w:szCs w:val="28"/>
        </w:rPr>
        <w:t xml:space="preserve"> ноября</w:t>
      </w:r>
      <w:r w:rsidR="00BA5AA6" w:rsidRPr="00BC044B">
        <w:rPr>
          <w:color w:val="auto"/>
          <w:sz w:val="28"/>
          <w:szCs w:val="28"/>
        </w:rPr>
        <w:t>.</w:t>
      </w:r>
      <w:r w:rsidR="00355271" w:rsidRPr="00BC044B">
        <w:rPr>
          <w:color w:val="auto"/>
          <w:sz w:val="28"/>
          <w:szCs w:val="28"/>
        </w:rPr>
        <w:t xml:space="preserve"> </w:t>
      </w:r>
    </w:p>
    <w:p w:rsidR="00355271" w:rsidRPr="00A639C4" w:rsidRDefault="00A639C4" w:rsidP="003D6FCA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467426">
        <w:rPr>
          <w:color w:val="auto"/>
          <w:sz w:val="28"/>
          <w:szCs w:val="28"/>
          <w:shd w:val="clear" w:color="auto" w:fill="FFFFFF"/>
        </w:rPr>
        <w:t>При наличии свободных мест на очную форму обучения в образовательной организации прием документов продлевается до 25 ноября текущего года</w:t>
      </w:r>
      <w:r w:rsidRPr="00A639C4">
        <w:rPr>
          <w:color w:val="auto"/>
          <w:sz w:val="28"/>
          <w:szCs w:val="28"/>
        </w:rPr>
        <w:t>.</w:t>
      </w:r>
    </w:p>
    <w:p w:rsidR="00B52A06" w:rsidRPr="00F64596" w:rsidRDefault="00B52A06" w:rsidP="00B52A06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F64596">
        <w:rPr>
          <w:rFonts w:eastAsiaTheme="minorHAnsi" w:cs="Times New Roman"/>
          <w:kern w:val="0"/>
          <w:sz w:val="28"/>
          <w:szCs w:val="28"/>
          <w:lang w:eastAsia="en-US" w:bidi="ar-SA"/>
        </w:rPr>
        <w:t>2</w:t>
      </w:r>
      <w:r w:rsidR="007471B6">
        <w:rPr>
          <w:rFonts w:eastAsiaTheme="minorHAnsi" w:cs="Times New Roman"/>
          <w:kern w:val="0"/>
          <w:sz w:val="28"/>
          <w:szCs w:val="28"/>
          <w:lang w:eastAsia="en-US" w:bidi="ar-SA"/>
        </w:rPr>
        <w:t>1</w:t>
      </w:r>
      <w:r w:rsidRPr="00F64596">
        <w:rPr>
          <w:rFonts w:eastAsiaTheme="minorHAnsi" w:cs="Times New Roman"/>
          <w:kern w:val="0"/>
          <w:sz w:val="28"/>
          <w:szCs w:val="28"/>
          <w:lang w:eastAsia="en-US" w:bidi="ar-SA"/>
        </w:rPr>
        <w:t>. При подаче заявления (на русском языке) о приеме в</w:t>
      </w:r>
      <w:r w:rsidR="008023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F64596">
        <w:rPr>
          <w:rFonts w:eastAsiaTheme="minorHAnsi" w:cs="Times New Roman"/>
          <w:kern w:val="0"/>
          <w:sz w:val="28"/>
          <w:szCs w:val="28"/>
          <w:lang w:eastAsia="en-US" w:bidi="ar-SA"/>
        </w:rPr>
        <w:t>Университет поступающий предъявляет следующие документы:</w:t>
      </w:r>
    </w:p>
    <w:p w:rsidR="00B52A06" w:rsidRDefault="00B52A06" w:rsidP="00B52A06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F64596">
        <w:rPr>
          <w:rFonts w:eastAsiaTheme="minorHAnsi" w:cs="Times New Roman"/>
          <w:kern w:val="0"/>
          <w:sz w:val="28"/>
          <w:szCs w:val="28"/>
          <w:lang w:eastAsia="en-US" w:bidi="ar-SA"/>
        </w:rPr>
        <w:t>2</w:t>
      </w:r>
      <w:r w:rsidR="007471B6">
        <w:rPr>
          <w:rFonts w:eastAsiaTheme="minorHAnsi" w:cs="Times New Roman"/>
          <w:kern w:val="0"/>
          <w:sz w:val="28"/>
          <w:szCs w:val="28"/>
          <w:lang w:eastAsia="en-US" w:bidi="ar-SA"/>
        </w:rPr>
        <w:t>1</w:t>
      </w:r>
      <w:r w:rsidRPr="00F64596">
        <w:rPr>
          <w:rFonts w:eastAsiaTheme="minorHAnsi" w:cs="Times New Roman"/>
          <w:kern w:val="0"/>
          <w:sz w:val="28"/>
          <w:szCs w:val="28"/>
          <w:lang w:eastAsia="en-US" w:bidi="ar-SA"/>
        </w:rPr>
        <w:t>.1. Граждане Российской Федерации:</w:t>
      </w:r>
    </w:p>
    <w:p w:rsidR="00B52A06" w:rsidRPr="003D6FCA" w:rsidRDefault="00477A25" w:rsidP="003D6FCA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r w:rsidR="003D6FCA" w:rsidRPr="003D6FCA">
        <w:rPr>
          <w:rFonts w:cs="Times New Roman"/>
          <w:sz w:val="28"/>
          <w:szCs w:val="28"/>
        </w:rPr>
        <w:t xml:space="preserve">оригинал или копию документов, удостоверяющих его личность, гражданство, кроме случаев подачи заявления с использованием функционала федеральной государственной информационной системы "Единый портал государственных и муниципальных услуг (функций) (далее </w:t>
      </w:r>
      <w:r w:rsidR="003D6FCA">
        <w:rPr>
          <w:rFonts w:cs="Times New Roman"/>
          <w:sz w:val="28"/>
          <w:szCs w:val="28"/>
        </w:rPr>
        <w:t>–</w:t>
      </w:r>
      <w:r w:rsidR="003D6FCA" w:rsidRPr="003D6FCA">
        <w:rPr>
          <w:rFonts w:cs="Times New Roman"/>
          <w:sz w:val="28"/>
          <w:szCs w:val="28"/>
        </w:rPr>
        <w:t xml:space="preserve"> ЕПГУ</w:t>
      </w:r>
      <w:r w:rsidR="003D6FCA">
        <w:rPr>
          <w:rFonts w:cs="Times New Roman"/>
          <w:sz w:val="28"/>
          <w:szCs w:val="28"/>
        </w:rPr>
        <w:t>)</w:t>
      </w:r>
      <w:r w:rsidR="003D6FCA" w:rsidRPr="003D6FCA">
        <w:rPr>
          <w:rFonts w:cs="Times New Roman"/>
          <w:sz w:val="28"/>
          <w:szCs w:val="28"/>
        </w:rPr>
        <w:t>;</w:t>
      </w:r>
    </w:p>
    <w:p w:rsidR="00B52A06" w:rsidRDefault="00477A25" w:rsidP="00B52A06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cs="Times New Roman"/>
          <w:sz w:val="28"/>
          <w:szCs w:val="28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- </w:t>
      </w:r>
      <w:r w:rsidR="00B52A06" w:rsidRPr="00F64596">
        <w:rPr>
          <w:rFonts w:eastAsiaTheme="minorHAnsi" w:cs="Times New Roman"/>
          <w:kern w:val="0"/>
          <w:sz w:val="28"/>
          <w:szCs w:val="28"/>
          <w:lang w:eastAsia="en-US" w:bidi="ar-SA"/>
        </w:rPr>
        <w:t>оригинал или копию документа об образовании и (или) документа об образовании и о квалификации;</w:t>
      </w:r>
      <w:r w:rsidR="003D6FC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3D6FCA" w:rsidRPr="003D6FCA">
        <w:rPr>
          <w:rFonts w:cs="Times New Roman"/>
          <w:sz w:val="28"/>
          <w:szCs w:val="28"/>
        </w:rPr>
        <w:t>кроме случаев подачи заявления с использованием функционала ЕПГУ;</w:t>
      </w:r>
    </w:p>
    <w:p w:rsidR="003D6FCA" w:rsidRPr="003D6FCA" w:rsidRDefault="00477A25" w:rsidP="00B52A06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cs="Times New Roman"/>
          <w:sz w:val="28"/>
          <w:szCs w:val="28"/>
        </w:rPr>
        <w:t xml:space="preserve">- </w:t>
      </w:r>
      <w:r w:rsidR="003D6FCA" w:rsidRPr="003D6FCA">
        <w:rPr>
          <w:rFonts w:cs="Times New Roman"/>
          <w:sz w:val="28"/>
          <w:szCs w:val="28"/>
        </w:rPr>
        <w:t>в случае подачи заявления с использованием функционала ЕПГУ: копию документа об образовании и (или) документа об образовании и о квалификации или электронный дубликат документа об образовании и (или) документа об образовании и о квалификации, созданный уполномоченным должностным лицом многофункционального центра предоставления государственных и муниципальных услуг и заверенный усиленной квалифицированной электронной подписью уполномоченного должностного лица многофункционального центра предоставления государственных и муниципальных услуг (далее - электронный дубликат документа об образовании и (или) документа об образовании и о квалификации);</w:t>
      </w:r>
    </w:p>
    <w:p w:rsidR="00B52A06" w:rsidRPr="00F64596" w:rsidRDefault="00477A25" w:rsidP="00B52A06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- </w:t>
      </w:r>
      <w:r w:rsidR="00B52A06" w:rsidRPr="00F64596">
        <w:rPr>
          <w:rFonts w:eastAsiaTheme="minorHAnsi" w:cs="Times New Roman"/>
          <w:kern w:val="0"/>
          <w:sz w:val="28"/>
          <w:szCs w:val="28"/>
          <w:lang w:eastAsia="en-US" w:bidi="ar-SA"/>
        </w:rPr>
        <w:t>4 фотографии</w:t>
      </w:r>
      <w:r w:rsidR="00466B68" w:rsidRPr="003F53A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466B68" w:rsidRPr="003F53A0">
        <w:rPr>
          <w:color w:val="000000"/>
          <w:sz w:val="28"/>
          <w:szCs w:val="28"/>
        </w:rPr>
        <w:t>кроме случаев подачи заявления с использованием функционала ЕПГУ;</w:t>
      </w:r>
    </w:p>
    <w:p w:rsidR="00B52A06" w:rsidRPr="00F64596" w:rsidRDefault="00B52A06" w:rsidP="00B52A06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F64596">
        <w:rPr>
          <w:rFonts w:eastAsiaTheme="minorHAnsi" w:cs="Times New Roman"/>
          <w:kern w:val="0"/>
          <w:sz w:val="28"/>
          <w:szCs w:val="28"/>
          <w:lang w:eastAsia="en-US" w:bidi="ar-SA"/>
        </w:rPr>
        <w:t>2</w:t>
      </w:r>
      <w:r w:rsidR="007471B6">
        <w:rPr>
          <w:rFonts w:eastAsiaTheme="minorHAnsi" w:cs="Times New Roman"/>
          <w:kern w:val="0"/>
          <w:sz w:val="28"/>
          <w:szCs w:val="28"/>
          <w:lang w:eastAsia="en-US" w:bidi="ar-SA"/>
        </w:rPr>
        <w:t>1</w:t>
      </w:r>
      <w:r w:rsidRPr="00F64596">
        <w:rPr>
          <w:rFonts w:eastAsiaTheme="minorHAnsi" w:cs="Times New Roman"/>
          <w:kern w:val="0"/>
          <w:sz w:val="28"/>
          <w:szCs w:val="28"/>
          <w:lang w:eastAsia="en-US" w:bidi="ar-SA"/>
        </w:rPr>
        <w:t>.2. Иностранные граждане, лица без гражданства, в том числе соотечественники, проживающие за рубежом:</w:t>
      </w:r>
    </w:p>
    <w:p w:rsidR="00B52A06" w:rsidRPr="00F64596" w:rsidRDefault="00B52A06" w:rsidP="00B52A06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F64596"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>копию документа, удостоверяющего личность поступающего, либо документ, удостоверяющий личность иностранного гражданина в Российской Федерации.</w:t>
      </w:r>
    </w:p>
    <w:p w:rsidR="00B52A06" w:rsidRPr="00F64596" w:rsidRDefault="00B52A06" w:rsidP="00B52A06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F64596">
        <w:rPr>
          <w:rFonts w:eastAsiaTheme="minorHAnsi" w:cs="Times New Roman"/>
          <w:kern w:val="0"/>
          <w:sz w:val="28"/>
          <w:szCs w:val="28"/>
          <w:lang w:eastAsia="en-US" w:bidi="ar-SA"/>
        </w:rPr>
        <w:t>оригинал документа (документов) иностранного государства об образовании и (или) документа об образовании и о квалификации (далее - документ иностранного государства об образовании), если удостоверяемое указанным документом образование признается в Российской Федерации на уровне соответствующего образования</w:t>
      </w:r>
      <w:r w:rsidR="005F4FA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в соответствии со статьёй 107 ФЗ «Об образовании в Российской Федерации»</w:t>
      </w:r>
    </w:p>
    <w:p w:rsidR="00B52A06" w:rsidRPr="00F64596" w:rsidRDefault="00B52A06" w:rsidP="00B52A06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F6459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заверенный </w:t>
      </w:r>
      <w:proofErr w:type="gramStart"/>
      <w:r w:rsidRPr="00F64596">
        <w:rPr>
          <w:rFonts w:eastAsiaTheme="minorHAnsi" w:cs="Times New Roman"/>
          <w:kern w:val="0"/>
          <w:sz w:val="28"/>
          <w:szCs w:val="28"/>
          <w:lang w:eastAsia="en-US" w:bidi="ar-SA"/>
        </w:rPr>
        <w:t>в порядке</w:t>
      </w:r>
      <w:proofErr w:type="gramEnd"/>
      <w:r w:rsidR="005F4FA4" w:rsidRPr="005F4FA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5F4FA4" w:rsidRPr="00F64596">
        <w:rPr>
          <w:rFonts w:eastAsiaTheme="minorHAnsi" w:cs="Times New Roman"/>
          <w:kern w:val="0"/>
          <w:sz w:val="28"/>
          <w:szCs w:val="28"/>
          <w:lang w:eastAsia="en-US" w:bidi="ar-SA"/>
        </w:rPr>
        <w:t>установленном</w:t>
      </w:r>
      <w:r w:rsidR="005F4FA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статьей 81 основ законодательства Российской Федерации о нотариате</w:t>
      </w:r>
      <w:r w:rsidRPr="00F6459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5F4FA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от 11 февраля 1993г. </w:t>
      </w:r>
      <w:r w:rsidR="005F4FA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</w:t>
      </w:r>
      <w:r w:rsidR="005F4FA4" w:rsidRPr="005F4FA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4462-1</w:t>
      </w:r>
      <w:r w:rsidR="005F4FA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Pr="00F64596">
        <w:rPr>
          <w:rFonts w:eastAsiaTheme="minorHAnsi" w:cs="Times New Roman"/>
          <w:kern w:val="0"/>
          <w:sz w:val="28"/>
          <w:szCs w:val="28"/>
          <w:lang w:eastAsia="en-US" w:bidi="ar-SA"/>
        </w:rPr>
        <w:t>перевод на русский язык документа иностранного государства об образовании и приложения к нему (если последнее предусмотрено законодательством государства, в котором выдан такой документ);</w:t>
      </w:r>
    </w:p>
    <w:p w:rsidR="00B52A06" w:rsidRPr="00F64596" w:rsidRDefault="00B52A06" w:rsidP="00B52A06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F6459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копии документов или иных доказательств, подтверждающих принадлежность соотечественника, проживающего за рубежом, к группам, предусмотренным </w:t>
      </w:r>
      <w:r w:rsidR="00A15FA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пунктом 6 </w:t>
      </w:r>
      <w:hyperlink r:id="rId8" w:history="1">
        <w:r w:rsidRPr="00F64596">
          <w:rPr>
            <w:rFonts w:eastAsiaTheme="minorHAnsi" w:cs="Times New Roman"/>
            <w:kern w:val="0"/>
            <w:sz w:val="28"/>
            <w:szCs w:val="28"/>
            <w:lang w:eastAsia="en-US" w:bidi="ar-SA"/>
          </w:rPr>
          <w:t>статьей 17</w:t>
        </w:r>
      </w:hyperlink>
      <w:r w:rsidRPr="00F6459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Федерального закона от 24 мая 1999 г. N 99-ФЗ "О государственной политике Российской Федерации в отношении соотечественников за рубежом";</w:t>
      </w:r>
    </w:p>
    <w:p w:rsidR="00B52A06" w:rsidRPr="00F64596" w:rsidRDefault="00B52A06" w:rsidP="00B52A06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F64596">
        <w:rPr>
          <w:rFonts w:eastAsiaTheme="minorHAnsi" w:cs="Times New Roman"/>
          <w:kern w:val="0"/>
          <w:sz w:val="28"/>
          <w:szCs w:val="28"/>
          <w:lang w:eastAsia="en-US" w:bidi="ar-SA"/>
        </w:rPr>
        <w:t>4 фотографии.</w:t>
      </w:r>
    </w:p>
    <w:p w:rsidR="00607ABD" w:rsidRDefault="00B52A06" w:rsidP="00607ABD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F64596">
        <w:rPr>
          <w:rFonts w:eastAsiaTheme="minorHAnsi" w:cs="Times New Roman"/>
          <w:kern w:val="0"/>
          <w:sz w:val="28"/>
          <w:szCs w:val="28"/>
          <w:lang w:eastAsia="en-US" w:bidi="ar-SA"/>
        </w:rPr>
        <w:t>Фамилия, имя и отчество (последнее - при наличии) поступающего, указанные в переводах поданных документов, должны соответствовать фамилии, имени и отчеству (последнее - при наличии), указанным в документе, удостоверяющем личность иностранного гражданина в Российской Федерации.</w:t>
      </w:r>
    </w:p>
    <w:p w:rsidR="00A15FAD" w:rsidRPr="001352B1" w:rsidRDefault="00A15FAD" w:rsidP="00A15FAD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1352B1">
        <w:rPr>
          <w:rFonts w:eastAsiaTheme="minorHAnsi" w:cs="Times New Roman"/>
          <w:kern w:val="0"/>
          <w:sz w:val="28"/>
          <w:szCs w:val="28"/>
          <w:lang w:eastAsia="en-US" w:bidi="ar-SA"/>
        </w:rPr>
        <w:t>21.</w:t>
      </w:r>
      <w:r w:rsidR="001352B1" w:rsidRPr="001352B1">
        <w:rPr>
          <w:rFonts w:eastAsiaTheme="minorHAnsi" w:cs="Times New Roman"/>
          <w:kern w:val="0"/>
          <w:sz w:val="28"/>
          <w:szCs w:val="28"/>
          <w:lang w:eastAsia="en-US" w:bidi="ar-SA"/>
        </w:rPr>
        <w:t>3</w:t>
      </w:r>
      <w:r w:rsidRPr="001352B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. Поступающие помимо документов, указанных в </w:t>
      </w:r>
      <w:hyperlink r:id="rId9" w:history="1">
        <w:r w:rsidRPr="001352B1">
          <w:rPr>
            <w:rFonts w:eastAsiaTheme="minorHAnsi" w:cs="Times New Roman"/>
            <w:kern w:val="0"/>
            <w:sz w:val="28"/>
            <w:szCs w:val="28"/>
            <w:lang w:eastAsia="en-US" w:bidi="ar-SA"/>
          </w:rPr>
          <w:t>пунктах 21.1</w:t>
        </w:r>
      </w:hyperlink>
      <w:r w:rsidRPr="001352B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- </w:t>
      </w:r>
      <w:hyperlink r:id="rId10" w:history="1">
        <w:r w:rsidRPr="001352B1">
          <w:rPr>
            <w:rFonts w:eastAsiaTheme="minorHAnsi" w:cs="Times New Roman"/>
            <w:kern w:val="0"/>
            <w:sz w:val="28"/>
            <w:szCs w:val="28"/>
            <w:lang w:eastAsia="en-US" w:bidi="ar-SA"/>
          </w:rPr>
          <w:t>21</w:t>
        </w:r>
      </w:hyperlink>
      <w:r w:rsidR="001352B1" w:rsidRPr="001352B1">
        <w:rPr>
          <w:sz w:val="28"/>
          <w:szCs w:val="28"/>
        </w:rPr>
        <w:t>.2</w:t>
      </w:r>
      <w:r w:rsidRPr="001352B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настоящих Правил, вправе предоставить оригинал или копию документов, подтверждающих результаты индивидуальных достижений, а также копию договора о целевом обучении, заверенную заказчиком целевого обучения, или незаверенную копию указанного договора с предъявлением его оригинала.</w:t>
      </w:r>
    </w:p>
    <w:p w:rsidR="00A15FAD" w:rsidRDefault="00A15FAD" w:rsidP="00A15FAD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21.</w:t>
      </w:r>
      <w:r w:rsidR="001352B1">
        <w:rPr>
          <w:rFonts w:eastAsiaTheme="minorHAnsi" w:cs="Times New Roman"/>
          <w:kern w:val="0"/>
          <w:sz w:val="28"/>
          <w:szCs w:val="28"/>
          <w:lang w:eastAsia="en-US" w:bidi="ar-SA"/>
        </w:rPr>
        <w:t>4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. При личном представлении оригиналов документов поступающим допускается заверение их копий университетом.</w:t>
      </w:r>
    </w:p>
    <w:p w:rsidR="0079607A" w:rsidRPr="00F64596" w:rsidRDefault="0079607A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>2</w:t>
      </w:r>
      <w:r w:rsidR="00607ABD">
        <w:rPr>
          <w:color w:val="auto"/>
          <w:sz w:val="28"/>
          <w:szCs w:val="28"/>
        </w:rPr>
        <w:t>2</w:t>
      </w:r>
      <w:r w:rsidRPr="00F64596">
        <w:rPr>
          <w:color w:val="auto"/>
          <w:sz w:val="28"/>
          <w:szCs w:val="28"/>
        </w:rPr>
        <w:t xml:space="preserve">. В заявлении поступающим указываются следующие обязательные сведения: </w:t>
      </w:r>
    </w:p>
    <w:p w:rsidR="0079607A" w:rsidRPr="00F64596" w:rsidRDefault="0079607A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 xml:space="preserve">фамилия, имя и отчество (последнее - при наличии); </w:t>
      </w:r>
    </w:p>
    <w:p w:rsidR="0079607A" w:rsidRPr="00F64596" w:rsidRDefault="0079607A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 xml:space="preserve">дата рождения; </w:t>
      </w:r>
    </w:p>
    <w:p w:rsidR="00503A63" w:rsidRDefault="0079607A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>реквизиты документа, удостоверяющего его личность, когда и кем выдан;</w:t>
      </w:r>
    </w:p>
    <w:p w:rsidR="0079607A" w:rsidRPr="00503A63" w:rsidRDefault="00503A63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503A63">
        <w:rPr>
          <w:sz w:val="28"/>
          <w:szCs w:val="28"/>
        </w:rPr>
        <w:t>страховой номер индивидуального лицевого счета в системе индивидуального (персонифицированного) учета (номер страхового свидетельства обязательного пенсионного страхования) (при наличии)</w:t>
      </w:r>
      <w:r w:rsidR="0079607A" w:rsidRPr="00503A63">
        <w:rPr>
          <w:color w:val="auto"/>
          <w:sz w:val="28"/>
          <w:szCs w:val="28"/>
        </w:rPr>
        <w:t xml:space="preserve"> </w:t>
      </w:r>
    </w:p>
    <w:p w:rsidR="00B52A06" w:rsidRPr="00F64596" w:rsidRDefault="00B52A06" w:rsidP="00B52A06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F64596">
        <w:rPr>
          <w:rFonts w:eastAsiaTheme="minorHAnsi" w:cs="Times New Roman"/>
          <w:kern w:val="0"/>
          <w:sz w:val="28"/>
          <w:szCs w:val="28"/>
          <w:lang w:eastAsia="en-US" w:bidi="ar-SA"/>
        </w:rPr>
        <w:t>о предыдущем уровне образования и документе об образовании и (или) документе об образовании и о квалификации, его подтверждающем</w:t>
      </w:r>
    </w:p>
    <w:p w:rsidR="0079607A" w:rsidRPr="00F64596" w:rsidRDefault="0079607A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 xml:space="preserve">специальность, для обучения по которой он планирует поступать в </w:t>
      </w:r>
      <w:r w:rsidR="00840741" w:rsidRPr="00F64596">
        <w:rPr>
          <w:color w:val="auto"/>
          <w:sz w:val="28"/>
          <w:szCs w:val="28"/>
        </w:rPr>
        <w:t>университет</w:t>
      </w:r>
      <w:r w:rsidRPr="00F64596">
        <w:rPr>
          <w:color w:val="auto"/>
          <w:sz w:val="28"/>
          <w:szCs w:val="28"/>
        </w:rPr>
        <w:t xml:space="preserve">, с указанием условий обучения и формы получения образования (в рамках контрольных цифр приема, мест по договорам об оказании платных образовательных услуг); </w:t>
      </w:r>
    </w:p>
    <w:p w:rsidR="0079607A" w:rsidRPr="00F64596" w:rsidRDefault="0079607A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 xml:space="preserve">нуждаемость в предоставлении общежития. </w:t>
      </w:r>
    </w:p>
    <w:p w:rsidR="0079607A" w:rsidRPr="00F64596" w:rsidRDefault="0079607A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lastRenderedPageBreak/>
        <w:t xml:space="preserve">В заявлении поступающим также фиксируется факт ознакомления (в том числе через информационные системы общего пользования) с копиями лицензии на осуществление образовательной деятельности, свидетельства о государственной аккредитации </w:t>
      </w:r>
      <w:r w:rsidR="00840741" w:rsidRPr="00F64596">
        <w:rPr>
          <w:color w:val="auto"/>
          <w:sz w:val="28"/>
          <w:szCs w:val="28"/>
        </w:rPr>
        <w:t>университета</w:t>
      </w:r>
      <w:r w:rsidRPr="00F64596">
        <w:rPr>
          <w:color w:val="auto"/>
          <w:sz w:val="28"/>
          <w:szCs w:val="28"/>
        </w:rPr>
        <w:t xml:space="preserve"> по образовательным программам и приложений к ним или отсутствия копии указанного свидетельства. Факт ознакомления заверяется личной подписью поступающего. </w:t>
      </w:r>
    </w:p>
    <w:p w:rsidR="007B134B" w:rsidRDefault="0079607A" w:rsidP="007B134B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 xml:space="preserve">Подписью поступающего заверяется также следующее: </w:t>
      </w:r>
    </w:p>
    <w:p w:rsidR="007B134B" w:rsidRDefault="00F62E0C" w:rsidP="007B134B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согласие на обработку полученных в связи с приемом в университет персональных данных поступающих;</w:t>
      </w:r>
    </w:p>
    <w:p w:rsidR="007B134B" w:rsidRDefault="00F62E0C" w:rsidP="007B134B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факт получения среднего профессионального образования впервые;</w:t>
      </w:r>
    </w:p>
    <w:p w:rsidR="007B134B" w:rsidRDefault="00F62E0C" w:rsidP="007B134B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ознакомление с уставом университета, с лицензией на осуществление образовательной деятельности, со свидетельством о государственной аккредитации, с образовательными программами и другими документами, регламентирующими организацию и осуществление образовательной деятельности, права и обязанности обучающихся;</w:t>
      </w:r>
    </w:p>
    <w:p w:rsidR="00F62E0C" w:rsidRDefault="00F62E0C" w:rsidP="00477A25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ознакомление (в том числе через информационные системы общего пользования) с датой предоставления оригинала документа об образовании и (или) документа об образовании и о квалификации.</w:t>
      </w:r>
    </w:p>
    <w:p w:rsidR="00F62E0C" w:rsidRPr="004D1CFE" w:rsidRDefault="00F62E0C" w:rsidP="00122394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случае представления поступающим заявления, содержащего не все сведения, предусмотренные настоящим пунктом, и (или) сведения, не соответствующие действительности, образовательная организация возвращает </w:t>
      </w:r>
      <w:r w:rsidRPr="004D1CFE">
        <w:rPr>
          <w:rFonts w:eastAsiaTheme="minorHAnsi" w:cs="Times New Roman"/>
          <w:kern w:val="0"/>
          <w:sz w:val="28"/>
          <w:szCs w:val="28"/>
          <w:lang w:eastAsia="en-US" w:bidi="ar-SA"/>
        </w:rPr>
        <w:t>документы поступающему.</w:t>
      </w:r>
      <w:r w:rsidR="0083250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:rsidR="0079607A" w:rsidRPr="003F53A0" w:rsidRDefault="0079607A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3F53A0">
        <w:rPr>
          <w:color w:val="auto"/>
          <w:sz w:val="28"/>
          <w:szCs w:val="28"/>
        </w:rPr>
        <w:t xml:space="preserve">Поступающий в </w:t>
      </w:r>
      <w:r w:rsidR="00840741" w:rsidRPr="003F53A0">
        <w:rPr>
          <w:color w:val="auto"/>
          <w:sz w:val="28"/>
          <w:szCs w:val="28"/>
        </w:rPr>
        <w:t>университет</w:t>
      </w:r>
      <w:r w:rsidRPr="003F53A0">
        <w:rPr>
          <w:color w:val="auto"/>
          <w:sz w:val="28"/>
          <w:szCs w:val="28"/>
        </w:rPr>
        <w:t xml:space="preserve"> на обучение по основным образовательным программам среднего профессионального образования вправе подать заявление о приеме на различные условия обучения в рамках </w:t>
      </w:r>
      <w:r w:rsidR="00224B67" w:rsidRPr="003F53A0">
        <w:rPr>
          <w:color w:val="auto"/>
          <w:sz w:val="28"/>
          <w:szCs w:val="28"/>
        </w:rPr>
        <w:t>двух</w:t>
      </w:r>
      <w:r w:rsidRPr="003F53A0">
        <w:rPr>
          <w:color w:val="auto"/>
          <w:sz w:val="28"/>
          <w:szCs w:val="28"/>
        </w:rPr>
        <w:t xml:space="preserve"> образовательн</w:t>
      </w:r>
      <w:r w:rsidR="00C37D6E" w:rsidRPr="003F53A0">
        <w:rPr>
          <w:color w:val="auto"/>
          <w:sz w:val="28"/>
          <w:szCs w:val="28"/>
        </w:rPr>
        <w:t>ых</w:t>
      </w:r>
      <w:r w:rsidRPr="003F53A0">
        <w:rPr>
          <w:color w:val="auto"/>
          <w:sz w:val="28"/>
          <w:szCs w:val="28"/>
        </w:rPr>
        <w:t xml:space="preserve"> программ (на места, финансируемые за счет бюджетных ассигнований федерального бюджета, или места по договорам об оказании платных образовательных услуг). Подача заявлений на</w:t>
      </w:r>
      <w:r w:rsidR="00224B67" w:rsidRPr="003F53A0">
        <w:rPr>
          <w:color w:val="auto"/>
          <w:sz w:val="28"/>
          <w:szCs w:val="28"/>
        </w:rPr>
        <w:t xml:space="preserve"> выбранные образовательные программы</w:t>
      </w:r>
      <w:r w:rsidRPr="003F53A0">
        <w:rPr>
          <w:color w:val="auto"/>
          <w:sz w:val="28"/>
          <w:szCs w:val="28"/>
        </w:rPr>
        <w:t xml:space="preserve"> рассматривается как участие в</w:t>
      </w:r>
      <w:r w:rsidR="00224B67" w:rsidRPr="003F53A0">
        <w:rPr>
          <w:color w:val="auto"/>
          <w:sz w:val="28"/>
          <w:szCs w:val="28"/>
        </w:rPr>
        <w:t xml:space="preserve"> конкурсе на места за счет бюджетных ассигнований федерального бюджета, </w:t>
      </w:r>
      <w:r w:rsidR="00355271" w:rsidRPr="003F53A0">
        <w:rPr>
          <w:color w:val="auto"/>
          <w:sz w:val="28"/>
          <w:szCs w:val="28"/>
        </w:rPr>
        <w:t xml:space="preserve">и(или) </w:t>
      </w:r>
      <w:r w:rsidR="00224B67" w:rsidRPr="003F53A0">
        <w:rPr>
          <w:color w:val="auto"/>
          <w:sz w:val="28"/>
          <w:szCs w:val="28"/>
        </w:rPr>
        <w:t>на места по договорам об образовании, заключаемым при приеме на обучение за счет средств физических и (или) юридических лиц</w:t>
      </w:r>
      <w:r w:rsidRPr="003F53A0">
        <w:rPr>
          <w:color w:val="auto"/>
          <w:sz w:val="28"/>
          <w:szCs w:val="28"/>
        </w:rPr>
        <w:t xml:space="preserve">. </w:t>
      </w:r>
    </w:p>
    <w:p w:rsidR="00C30F55" w:rsidRPr="00F64596" w:rsidRDefault="00ED2A70" w:rsidP="00C30F55">
      <w:pPr>
        <w:pStyle w:val="ConsPlusNormal"/>
        <w:ind w:firstLine="54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64596">
        <w:rPr>
          <w:rFonts w:ascii="Times New Roman" w:hAnsi="Times New Roman" w:cs="Times New Roman"/>
          <w:sz w:val="28"/>
          <w:szCs w:val="28"/>
        </w:rPr>
        <w:t>2</w:t>
      </w:r>
      <w:r w:rsidR="00BC69C3">
        <w:rPr>
          <w:rFonts w:ascii="Times New Roman" w:hAnsi="Times New Roman" w:cs="Times New Roman"/>
          <w:sz w:val="28"/>
          <w:szCs w:val="28"/>
        </w:rPr>
        <w:t>3</w:t>
      </w:r>
      <w:r w:rsidR="0079607A" w:rsidRPr="00F64596">
        <w:rPr>
          <w:rFonts w:ascii="Times New Roman" w:hAnsi="Times New Roman" w:cs="Times New Roman"/>
          <w:sz w:val="28"/>
          <w:szCs w:val="28"/>
        </w:rPr>
        <w:t>.</w:t>
      </w:r>
      <w:r w:rsidR="0079607A" w:rsidRPr="00F64596">
        <w:rPr>
          <w:sz w:val="28"/>
          <w:szCs w:val="28"/>
        </w:rPr>
        <w:t xml:space="preserve"> </w:t>
      </w:r>
      <w:r w:rsidR="00C30F55" w:rsidRPr="00F64596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 поступлении на обучение по специальностям:</w:t>
      </w:r>
    </w:p>
    <w:p w:rsidR="00C30F55" w:rsidRPr="00F64596" w:rsidRDefault="00C30F55" w:rsidP="00C30F55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bCs/>
          <w:color w:val="auto"/>
          <w:sz w:val="28"/>
          <w:szCs w:val="28"/>
        </w:rPr>
        <w:t>-</w:t>
      </w:r>
      <w:r w:rsidR="006F0BCD" w:rsidRPr="003F53A0">
        <w:rPr>
          <w:bCs/>
          <w:color w:val="auto"/>
          <w:sz w:val="28"/>
          <w:szCs w:val="28"/>
        </w:rPr>
        <w:t xml:space="preserve"> </w:t>
      </w:r>
      <w:r w:rsidRPr="00F64596">
        <w:rPr>
          <w:bCs/>
          <w:color w:val="auto"/>
          <w:sz w:val="28"/>
          <w:szCs w:val="28"/>
        </w:rPr>
        <w:t xml:space="preserve">Судовождение; </w:t>
      </w:r>
    </w:p>
    <w:p w:rsidR="00C30F55" w:rsidRPr="00F64596" w:rsidRDefault="00C30F55" w:rsidP="00C30F55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bCs/>
          <w:color w:val="auto"/>
          <w:sz w:val="28"/>
          <w:szCs w:val="28"/>
        </w:rPr>
        <w:t>-</w:t>
      </w:r>
      <w:r w:rsidR="006F0BCD" w:rsidRPr="003F53A0">
        <w:rPr>
          <w:bCs/>
          <w:color w:val="auto"/>
          <w:sz w:val="28"/>
          <w:szCs w:val="28"/>
        </w:rPr>
        <w:t xml:space="preserve"> </w:t>
      </w:r>
      <w:r w:rsidRPr="00F64596">
        <w:rPr>
          <w:bCs/>
          <w:color w:val="auto"/>
          <w:sz w:val="28"/>
          <w:szCs w:val="28"/>
        </w:rPr>
        <w:t xml:space="preserve">Эксплуатация судовых энергетических установок; </w:t>
      </w:r>
    </w:p>
    <w:p w:rsidR="00C30F55" w:rsidRPr="00F64596" w:rsidRDefault="00C30F55" w:rsidP="00C30F55">
      <w:pPr>
        <w:pStyle w:val="Default"/>
        <w:ind w:firstLine="540"/>
        <w:jc w:val="both"/>
        <w:rPr>
          <w:bCs/>
          <w:color w:val="auto"/>
          <w:sz w:val="28"/>
          <w:szCs w:val="28"/>
        </w:rPr>
      </w:pPr>
      <w:r w:rsidRPr="00F64596">
        <w:rPr>
          <w:bCs/>
          <w:color w:val="auto"/>
          <w:sz w:val="28"/>
          <w:szCs w:val="28"/>
        </w:rPr>
        <w:t>-</w:t>
      </w:r>
      <w:r w:rsidR="006F0BCD" w:rsidRPr="003F53A0">
        <w:rPr>
          <w:bCs/>
          <w:color w:val="auto"/>
          <w:sz w:val="28"/>
          <w:szCs w:val="28"/>
        </w:rPr>
        <w:t xml:space="preserve"> </w:t>
      </w:r>
      <w:r w:rsidRPr="00F64596">
        <w:rPr>
          <w:bCs/>
          <w:color w:val="auto"/>
          <w:sz w:val="28"/>
          <w:szCs w:val="28"/>
        </w:rPr>
        <w:t>Эксплуатация судового электрооборудования и средств автоматики;</w:t>
      </w:r>
    </w:p>
    <w:p w:rsidR="00C30F55" w:rsidRPr="00F64596" w:rsidRDefault="00C30F55" w:rsidP="00C30F55">
      <w:pPr>
        <w:pStyle w:val="ConsPlusNormal"/>
        <w:ind w:firstLine="54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64596">
        <w:rPr>
          <w:rFonts w:ascii="Times New Roman" w:hAnsi="Times New Roman" w:cs="Times New Roman"/>
          <w:bCs/>
          <w:sz w:val="28"/>
          <w:szCs w:val="28"/>
        </w:rPr>
        <w:t>-</w:t>
      </w:r>
      <w:r w:rsidR="006F0BCD" w:rsidRPr="00F03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4596">
        <w:rPr>
          <w:rFonts w:ascii="Times New Roman" w:hAnsi="Times New Roman" w:cs="Times New Roman"/>
          <w:bCs/>
          <w:sz w:val="28"/>
          <w:szCs w:val="28"/>
        </w:rPr>
        <w:t>Эксплуатация внутренних водных путей,</w:t>
      </w:r>
    </w:p>
    <w:p w:rsidR="0097247C" w:rsidRDefault="00C30F55" w:rsidP="00C30F55">
      <w:pPr>
        <w:pStyle w:val="ConsPlusNormal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6459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входящим в </w:t>
      </w:r>
      <w:hyperlink r:id="rId11" w:history="1">
        <w:r w:rsidRPr="00F64596">
          <w:rPr>
            <w:rFonts w:ascii="Times New Roman" w:eastAsiaTheme="minorHAnsi" w:hAnsi="Times New Roman" w:cs="Times New Roman"/>
            <w:sz w:val="28"/>
            <w:szCs w:val="28"/>
            <w:lang w:eastAsia="en-US"/>
          </w:rPr>
          <w:t>перечень</w:t>
        </w:r>
      </w:hyperlink>
      <w:r w:rsidRPr="00F6459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специальностей, при приеме на обучение по которым поступающие проходят обязательные предварительные медицинские осмотры (обследования) в порядке, установленном при заключении трудового договора или служебного контракта по соответствующей должности или специальности, утвержденный постановлением Правительства Российской Федерации </w:t>
      </w:r>
    </w:p>
    <w:p w:rsidR="00C30F55" w:rsidRPr="00F64596" w:rsidRDefault="00C30F55" w:rsidP="00C30F55">
      <w:pPr>
        <w:pStyle w:val="ConsPlusNormal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64596">
        <w:rPr>
          <w:rFonts w:ascii="Times New Roman" w:eastAsiaTheme="minorHAnsi" w:hAnsi="Times New Roman" w:cs="Times New Roman"/>
          <w:sz w:val="28"/>
          <w:szCs w:val="28"/>
          <w:lang w:eastAsia="en-US"/>
        </w:rPr>
        <w:t>от 14 августа 2013 г. N 697, поступающие проходят обязательные предварительные медицинские осмотры (обследования) в порядке, установленном при заключении трудового договора или служебного контракта по соответствующим должности, профессии или специальности.</w:t>
      </w:r>
    </w:p>
    <w:p w:rsidR="0079607A" w:rsidRPr="006F3299" w:rsidRDefault="00C30F55" w:rsidP="00104361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6F3299">
        <w:rPr>
          <w:color w:val="auto"/>
          <w:sz w:val="28"/>
          <w:szCs w:val="28"/>
        </w:rPr>
        <w:lastRenderedPageBreak/>
        <w:t>П</w:t>
      </w:r>
      <w:r w:rsidR="0079607A" w:rsidRPr="006F3299">
        <w:rPr>
          <w:color w:val="auto"/>
          <w:sz w:val="28"/>
          <w:szCs w:val="28"/>
        </w:rPr>
        <w:t>рием проводится с учетом перечня медицинских противопоказаний в соответствии с Постановлени</w:t>
      </w:r>
      <w:r w:rsidR="00104361">
        <w:rPr>
          <w:color w:val="auto"/>
          <w:sz w:val="28"/>
          <w:szCs w:val="28"/>
        </w:rPr>
        <w:t>ем</w:t>
      </w:r>
      <w:r w:rsidR="0079607A" w:rsidRPr="006F3299">
        <w:rPr>
          <w:color w:val="auto"/>
          <w:sz w:val="28"/>
          <w:szCs w:val="28"/>
        </w:rPr>
        <w:t xml:space="preserve"> Правительства РФ от 14.08.2013 № 697 "Об утверждении перечня специальностей и направлений подготовки, при приеме на обучение по которым поступающие проходят обязательные предварительные медицинские осмотры (обследования) в порядке, установленном при заключении трудового договора или служебного контракта по соответствующей должности или специальности"</w:t>
      </w:r>
      <w:r w:rsidR="0073524C">
        <w:rPr>
          <w:color w:val="auto"/>
          <w:sz w:val="28"/>
          <w:szCs w:val="28"/>
        </w:rPr>
        <w:t>.</w:t>
      </w:r>
    </w:p>
    <w:p w:rsidR="005E5D0D" w:rsidRPr="006F3299" w:rsidRDefault="005E5D0D" w:rsidP="0097247C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6F3299">
        <w:rPr>
          <w:color w:val="auto"/>
          <w:sz w:val="28"/>
          <w:szCs w:val="28"/>
        </w:rPr>
        <w:t xml:space="preserve">Поступающий представляет оригинал или копию медицинской справки, содержащей сведения о прохождении медицинского осмотра в соответствии с установленным перечнем врачей-специалистов, лабораторных и функциональных исследований, размещенным на сайте </w:t>
      </w:r>
      <w:r w:rsidR="00E90960" w:rsidRPr="006F3299">
        <w:rPr>
          <w:color w:val="auto"/>
          <w:sz w:val="28"/>
          <w:szCs w:val="28"/>
        </w:rPr>
        <w:t>университета</w:t>
      </w:r>
      <w:r w:rsidRPr="006F3299">
        <w:rPr>
          <w:color w:val="auto"/>
          <w:sz w:val="28"/>
          <w:szCs w:val="28"/>
        </w:rPr>
        <w:t xml:space="preserve"> в разделе, посвященном работе приемной комиссии. Медицинская справка признается действительной, если она получена</w:t>
      </w:r>
      <w:r w:rsidR="0097247C">
        <w:rPr>
          <w:color w:val="auto"/>
          <w:sz w:val="28"/>
          <w:szCs w:val="28"/>
        </w:rPr>
        <w:t xml:space="preserve"> в срок</w:t>
      </w:r>
      <w:r w:rsidRPr="006F3299">
        <w:rPr>
          <w:color w:val="auto"/>
          <w:sz w:val="28"/>
          <w:szCs w:val="28"/>
        </w:rPr>
        <w:t xml:space="preserve"> менее года до дня завершения приема документов. </w:t>
      </w:r>
    </w:p>
    <w:p w:rsidR="008018CC" w:rsidRDefault="0079607A" w:rsidP="0097247C">
      <w:pPr>
        <w:widowControl/>
        <w:suppressAutoHyphens w:val="0"/>
        <w:autoSpaceDE w:val="0"/>
        <w:autoSpaceDN w:val="0"/>
        <w:adjustRightInd w:val="0"/>
        <w:ind w:firstLine="567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F64596">
        <w:rPr>
          <w:sz w:val="28"/>
          <w:szCs w:val="28"/>
        </w:rPr>
        <w:t>2</w:t>
      </w:r>
      <w:r w:rsidR="00BC69C3">
        <w:rPr>
          <w:sz w:val="28"/>
          <w:szCs w:val="28"/>
        </w:rPr>
        <w:t>4</w:t>
      </w:r>
      <w:r w:rsidRPr="00F64596">
        <w:rPr>
          <w:sz w:val="28"/>
          <w:szCs w:val="28"/>
        </w:rPr>
        <w:t>.</w:t>
      </w:r>
      <w:r w:rsidR="008533E7" w:rsidRPr="00F64596">
        <w:rPr>
          <w:sz w:val="28"/>
          <w:szCs w:val="28"/>
        </w:rPr>
        <w:t xml:space="preserve"> </w:t>
      </w:r>
      <w:r w:rsidRPr="00F64596">
        <w:rPr>
          <w:sz w:val="28"/>
          <w:szCs w:val="28"/>
        </w:rPr>
        <w:t>Поступающие вправе направить</w:t>
      </w:r>
      <w:r w:rsidR="008018CC">
        <w:rPr>
          <w:sz w:val="28"/>
          <w:szCs w:val="28"/>
        </w:rPr>
        <w:t>/представить в университет</w:t>
      </w:r>
      <w:r w:rsidRPr="00F64596">
        <w:rPr>
          <w:sz w:val="28"/>
          <w:szCs w:val="28"/>
        </w:rPr>
        <w:t xml:space="preserve"> заявление о приеме, а также необходимые документы </w:t>
      </w:r>
      <w:r w:rsidR="008018CC">
        <w:rPr>
          <w:rFonts w:eastAsiaTheme="minorHAnsi" w:cs="Times New Roman"/>
          <w:kern w:val="0"/>
          <w:sz w:val="28"/>
          <w:szCs w:val="28"/>
          <w:lang w:eastAsia="en-US" w:bidi="ar-SA"/>
        </w:rPr>
        <w:t>одним из следующих способов:</w:t>
      </w:r>
    </w:p>
    <w:p w:rsidR="008018CC" w:rsidRDefault="008018CC" w:rsidP="008C79EF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1) лично в университет;</w:t>
      </w:r>
    </w:p>
    <w:p w:rsidR="008018CC" w:rsidRDefault="008018CC" w:rsidP="008C79EF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2) через операторов почтовой связи общего пользования (далее - по почте) заказным письмом с уведомлением о вручении.</w:t>
      </w:r>
    </w:p>
    <w:p w:rsidR="008018CC" w:rsidRDefault="008018CC" w:rsidP="008C79EF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При направлении документов по почте поступающий к заявлению о приеме прилагает копии документов, удостоверяющих его личность и гражданство, документа об образовании и (или) документа об образовании и о квалификации, а также иных документов, предусмотренных настоящими Правилами;</w:t>
      </w:r>
    </w:p>
    <w:p w:rsidR="008018CC" w:rsidRDefault="008018CC" w:rsidP="008C79EF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3) в электронной форме  в соответствии с Федеральным </w:t>
      </w:r>
      <w:hyperlink r:id="rId12" w:history="1">
        <w:r>
          <w:rPr>
            <w:rFonts w:eastAsiaTheme="minorHAnsi" w:cs="Times New Roman"/>
            <w:color w:val="0000FF"/>
            <w:kern w:val="0"/>
            <w:sz w:val="28"/>
            <w:szCs w:val="28"/>
            <w:lang w:eastAsia="en-US" w:bidi="ar-SA"/>
          </w:rPr>
          <w:t>законом</w:t>
        </w:r>
      </w:hyperlink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от 6 апреля 2011 г. N 63-</w:t>
      </w:r>
      <w:r w:rsidR="00620B2E">
        <w:rPr>
          <w:rFonts w:eastAsiaTheme="minorHAnsi" w:cs="Times New Roman"/>
          <w:kern w:val="0"/>
          <w:sz w:val="28"/>
          <w:szCs w:val="28"/>
          <w:lang w:eastAsia="en-US" w:bidi="ar-SA"/>
        </w:rPr>
        <w:t>ФЗ "Об электронной подписи"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Федеральным </w:t>
      </w:r>
      <w:hyperlink r:id="rId13" w:history="1">
        <w:r>
          <w:rPr>
            <w:rFonts w:eastAsiaTheme="minorHAnsi" w:cs="Times New Roman"/>
            <w:color w:val="0000FF"/>
            <w:kern w:val="0"/>
            <w:sz w:val="28"/>
            <w:szCs w:val="28"/>
            <w:lang w:eastAsia="en-US" w:bidi="ar-SA"/>
          </w:rPr>
          <w:t>законом</w:t>
        </w:r>
      </w:hyperlink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от 27 июля 2006 г. N 149-ФЗ "Об информации, информационных техноло</w:t>
      </w:r>
      <w:r w:rsidR="00620B2E">
        <w:rPr>
          <w:rFonts w:eastAsiaTheme="minorHAnsi" w:cs="Times New Roman"/>
          <w:kern w:val="0"/>
          <w:sz w:val="28"/>
          <w:szCs w:val="28"/>
          <w:lang w:eastAsia="en-US" w:bidi="ar-SA"/>
        </w:rPr>
        <w:t>гиях и о защите информации"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Федеральным </w:t>
      </w:r>
      <w:hyperlink r:id="rId14" w:history="1">
        <w:r>
          <w:rPr>
            <w:rFonts w:eastAsiaTheme="minorHAnsi" w:cs="Times New Roman"/>
            <w:color w:val="0000FF"/>
            <w:kern w:val="0"/>
            <w:sz w:val="28"/>
            <w:szCs w:val="28"/>
            <w:lang w:eastAsia="en-US" w:bidi="ar-SA"/>
          </w:rPr>
          <w:t>законом</w:t>
        </w:r>
      </w:hyperlink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от 7 июля</w:t>
      </w:r>
      <w:r w:rsidR="00620B2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2003 г. N 126-ФЗ "О связи"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(документ на бумажном носителе, преобразованный в электронную форму путем сканирования или фотографирования с обеспечением машиночитаемого распознавания его реквизитов):</w:t>
      </w:r>
    </w:p>
    <w:p w:rsidR="008018CC" w:rsidDel="00B4269B" w:rsidRDefault="008018CC" w:rsidP="00F0308A">
      <w:pPr>
        <w:widowControl/>
        <w:suppressAutoHyphens w:val="0"/>
        <w:autoSpaceDE w:val="0"/>
        <w:autoSpaceDN w:val="0"/>
        <w:adjustRightInd w:val="0"/>
        <w:jc w:val="both"/>
        <w:outlineLvl w:val="0"/>
        <w:rPr>
          <w:del w:id="35" w:author="Наталья В. Разина" w:date="2024-02-29T15:47:00Z"/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8018CC" w:rsidRDefault="008018CC" w:rsidP="008C79EF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посредством электронной почты</w:t>
      </w:r>
      <w:r w:rsidR="00A26CB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приёмной комиссии и</w:t>
      </w:r>
      <w:r w:rsidR="002517CF">
        <w:rPr>
          <w:rFonts w:eastAsiaTheme="minorHAnsi" w:cs="Times New Roman"/>
          <w:kern w:val="0"/>
          <w:sz w:val="28"/>
          <w:szCs w:val="28"/>
          <w:lang w:eastAsia="en-US" w:bidi="ar-SA"/>
        </w:rPr>
        <w:t>(или)</w:t>
      </w:r>
      <w:r w:rsidR="00A26CB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филиалов</w:t>
      </w:r>
      <w:r w:rsidR="00A26CBD"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или через официальный сайта университета</w:t>
      </w:r>
      <w:r w:rsidR="002517CF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и(или) филиалов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в информационно-телекоммуникационной сети Интернет.</w:t>
      </w:r>
    </w:p>
    <w:p w:rsidR="003D6FCA" w:rsidRPr="003D6FCA" w:rsidRDefault="003D6FCA" w:rsidP="008C79EF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6FCA">
        <w:rPr>
          <w:rFonts w:ascii="Times New Roman" w:hAnsi="Times New Roman" w:cs="Times New Roman"/>
          <w:sz w:val="28"/>
          <w:szCs w:val="28"/>
        </w:rPr>
        <w:t>с использованием функционала ЕПГУ</w:t>
      </w:r>
      <w:r>
        <w:rPr>
          <w:rFonts w:ascii="Times New Roman" w:hAnsi="Times New Roman" w:cs="Times New Roman"/>
          <w:sz w:val="28"/>
          <w:szCs w:val="28"/>
        </w:rPr>
        <w:t xml:space="preserve"> (при наличии такой возможности)</w:t>
      </w:r>
      <w:r w:rsidRPr="003D6FCA">
        <w:rPr>
          <w:rFonts w:ascii="Times New Roman" w:hAnsi="Times New Roman" w:cs="Times New Roman"/>
          <w:sz w:val="28"/>
          <w:szCs w:val="28"/>
        </w:rPr>
        <w:t>;</w:t>
      </w:r>
    </w:p>
    <w:p w:rsidR="003D6FCA" w:rsidDel="00B4269B" w:rsidRDefault="003D6FCA" w:rsidP="00F0308A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del w:id="36" w:author="Наталья В. Разина" w:date="2024-02-29T15:47:00Z"/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8018CC" w:rsidRDefault="008018CC" w:rsidP="008C79EF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 использованием функционала (сервисов) региональных порталов государственных и муниципальных услуг, являющихся государственными информационными системами субъектов Российской Федерации, созданными органами государственной власти субъектов Российской Федерации (при наличии).</w:t>
      </w:r>
    </w:p>
    <w:p w:rsidR="00255228" w:rsidRPr="00255228" w:rsidRDefault="00255228" w:rsidP="008C79EF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cs="Times New Roman"/>
          <w:sz w:val="28"/>
          <w:szCs w:val="28"/>
        </w:rPr>
      </w:pPr>
      <w:r w:rsidRPr="00255228">
        <w:rPr>
          <w:rFonts w:cs="Times New Roman"/>
          <w:sz w:val="28"/>
          <w:szCs w:val="28"/>
        </w:rPr>
        <w:t>Университет осуществляет проверку достоверности сведений, указанных в заявлении о приеме, и соответствия действительности поданных электронных образов документов. При проведении указанной проверки организация вправе обращаться в соответствующие государственные информационные системы, государственные (муниципальные) органы и организации.</w:t>
      </w:r>
      <w:r>
        <w:rPr>
          <w:rFonts w:cs="Times New Roman"/>
          <w:sz w:val="28"/>
          <w:szCs w:val="28"/>
        </w:rPr>
        <w:t xml:space="preserve">   </w:t>
      </w:r>
    </w:p>
    <w:p w:rsidR="00A64520" w:rsidRPr="00A64520" w:rsidRDefault="0079607A" w:rsidP="00F0308A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A64520">
        <w:rPr>
          <w:color w:val="auto"/>
          <w:sz w:val="28"/>
          <w:szCs w:val="28"/>
        </w:rPr>
        <w:t xml:space="preserve">Документы, направленные по почте, принимаются при их поступлении в </w:t>
      </w:r>
      <w:r w:rsidR="00E90960" w:rsidRPr="00A64520">
        <w:rPr>
          <w:color w:val="auto"/>
          <w:sz w:val="28"/>
          <w:szCs w:val="28"/>
        </w:rPr>
        <w:t>университет</w:t>
      </w:r>
      <w:r w:rsidRPr="00A64520">
        <w:rPr>
          <w:color w:val="auto"/>
          <w:sz w:val="28"/>
          <w:szCs w:val="28"/>
        </w:rPr>
        <w:t xml:space="preserve"> не позднее сроков, установленных пунктом 2</w:t>
      </w:r>
      <w:r w:rsidR="00BC69C3" w:rsidRPr="00A64520">
        <w:rPr>
          <w:color w:val="auto"/>
          <w:sz w:val="28"/>
          <w:szCs w:val="28"/>
        </w:rPr>
        <w:t>0</w:t>
      </w:r>
      <w:r w:rsidRPr="00A64520">
        <w:rPr>
          <w:color w:val="auto"/>
          <w:sz w:val="28"/>
          <w:szCs w:val="28"/>
        </w:rPr>
        <w:t xml:space="preserve"> настоящих Правил.</w:t>
      </w:r>
    </w:p>
    <w:p w:rsidR="00151D4A" w:rsidRDefault="00151D4A" w:rsidP="008C79EF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 xml:space="preserve">25. Не допускается взимание платы с поступающих при подаче документов, </w:t>
      </w:r>
      <w:r w:rsidRPr="002517CF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указанных в </w:t>
      </w:r>
      <w:hyperlink r:id="rId15" w:history="1">
        <w:r w:rsidRPr="002517CF">
          <w:rPr>
            <w:rFonts w:eastAsiaTheme="minorHAnsi" w:cs="Times New Roman"/>
            <w:kern w:val="0"/>
            <w:sz w:val="28"/>
            <w:szCs w:val="28"/>
            <w:lang w:eastAsia="en-US" w:bidi="ar-SA"/>
          </w:rPr>
          <w:t>пункте 21</w:t>
        </w:r>
      </w:hyperlink>
      <w:r w:rsidRPr="002517CF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настоящих Правил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151D4A" w:rsidRDefault="00151D4A" w:rsidP="008C79EF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26. На каждого поступающего заводится личное дело, в котором хранятся все сданные документы (копии документов)</w:t>
      </w:r>
      <w:r w:rsidR="003D6FC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3D6FCA" w:rsidRPr="003D6FCA">
        <w:rPr>
          <w:rFonts w:cs="Times New Roman"/>
          <w:sz w:val="28"/>
          <w:szCs w:val="28"/>
        </w:rPr>
        <w:t>включая документы, представленные с использованием функционала ЕПГУ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151D4A" w:rsidRDefault="00151D4A" w:rsidP="008C79EF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27. Поступающему при личном представлении документов выдается расписка о приеме документов.</w:t>
      </w:r>
    </w:p>
    <w:p w:rsidR="00151D4A" w:rsidRDefault="00151D4A" w:rsidP="008C79EF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28. По письменному заявлению поступающий имеет право забрать оригинал документа об образовании и (или) документа об образовании и о квалификации и другие документы, представленные поступающим. Документы возвращаются университетом в течение следующего рабочего дня после подачи заявления.</w:t>
      </w:r>
    </w:p>
    <w:p w:rsidR="00A64520" w:rsidRPr="00F64596" w:rsidRDefault="00A64520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</w:p>
    <w:p w:rsidR="00F60214" w:rsidRDefault="0079607A" w:rsidP="00E83AC7">
      <w:pPr>
        <w:pStyle w:val="Default"/>
        <w:ind w:firstLine="540"/>
        <w:jc w:val="center"/>
        <w:rPr>
          <w:b/>
          <w:bCs/>
          <w:color w:val="auto"/>
          <w:sz w:val="28"/>
          <w:szCs w:val="28"/>
        </w:rPr>
      </w:pPr>
      <w:r w:rsidRPr="00F64596">
        <w:rPr>
          <w:b/>
          <w:bCs/>
          <w:color w:val="auto"/>
          <w:sz w:val="28"/>
          <w:szCs w:val="28"/>
        </w:rPr>
        <w:t xml:space="preserve">V. ЗАЧИСЛЕНИЕ В </w:t>
      </w:r>
      <w:proofErr w:type="gramStart"/>
      <w:r w:rsidR="00840741" w:rsidRPr="00F64596">
        <w:rPr>
          <w:b/>
          <w:bCs/>
          <w:color w:val="auto"/>
          <w:sz w:val="28"/>
          <w:szCs w:val="28"/>
        </w:rPr>
        <w:t xml:space="preserve">УНИВЕРСИТЕТ </w:t>
      </w:r>
      <w:r w:rsidRPr="00F64596">
        <w:rPr>
          <w:b/>
          <w:bCs/>
          <w:color w:val="auto"/>
          <w:sz w:val="28"/>
          <w:szCs w:val="28"/>
        </w:rPr>
        <w:t xml:space="preserve"> ДЛЯ</w:t>
      </w:r>
      <w:proofErr w:type="gramEnd"/>
      <w:r w:rsidRPr="00F64596">
        <w:rPr>
          <w:b/>
          <w:bCs/>
          <w:color w:val="auto"/>
          <w:sz w:val="28"/>
          <w:szCs w:val="28"/>
        </w:rPr>
        <w:t xml:space="preserve"> ОБУЧЕНИЯ ПО ОСНОВНЫМ ОБРАЗОВАТЕЛЬНЫМ ПРОГРАММАМ СПО</w:t>
      </w:r>
    </w:p>
    <w:p w:rsidR="00E275BE" w:rsidRPr="00F64596" w:rsidRDefault="00E275BE" w:rsidP="00E83AC7">
      <w:pPr>
        <w:pStyle w:val="Default"/>
        <w:ind w:firstLine="540"/>
        <w:jc w:val="center"/>
        <w:rPr>
          <w:color w:val="auto"/>
          <w:sz w:val="28"/>
          <w:szCs w:val="28"/>
        </w:rPr>
      </w:pPr>
    </w:p>
    <w:p w:rsidR="0079607A" w:rsidRPr="00F64596" w:rsidRDefault="00151D4A" w:rsidP="00F223DD">
      <w:pPr>
        <w:ind w:firstLine="54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29</w:t>
      </w:r>
      <w:r w:rsidR="0079607A" w:rsidRPr="00F64596">
        <w:rPr>
          <w:rFonts w:cs="Times New Roman"/>
          <w:sz w:val="28"/>
          <w:szCs w:val="28"/>
        </w:rPr>
        <w:t xml:space="preserve">. </w:t>
      </w:r>
      <w:r w:rsidR="0079607A" w:rsidRPr="00F64596">
        <w:rPr>
          <w:sz w:val="28"/>
          <w:szCs w:val="28"/>
        </w:rPr>
        <w:t>Поступающий представляет оригинал документа об образовании и (или) квалификации в</w:t>
      </w:r>
      <w:r w:rsidR="00CE67C4">
        <w:rPr>
          <w:sz w:val="28"/>
          <w:szCs w:val="28"/>
        </w:rPr>
        <w:t xml:space="preserve"> следующие </w:t>
      </w:r>
      <w:r w:rsidR="0079607A" w:rsidRPr="00F64596">
        <w:rPr>
          <w:sz w:val="28"/>
          <w:szCs w:val="28"/>
        </w:rPr>
        <w:t xml:space="preserve">сроки: </w:t>
      </w:r>
    </w:p>
    <w:p w:rsidR="006A5060" w:rsidRDefault="0079607A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 xml:space="preserve">на </w:t>
      </w:r>
      <w:r w:rsidRPr="00F64596">
        <w:rPr>
          <w:b/>
          <w:bCs/>
          <w:color w:val="auto"/>
          <w:sz w:val="28"/>
          <w:szCs w:val="28"/>
        </w:rPr>
        <w:t>очную форму</w:t>
      </w:r>
      <w:r w:rsidR="004D1CFE">
        <w:rPr>
          <w:b/>
          <w:bCs/>
          <w:color w:val="auto"/>
          <w:sz w:val="28"/>
          <w:szCs w:val="28"/>
        </w:rPr>
        <w:t xml:space="preserve"> </w:t>
      </w:r>
      <w:r w:rsidRPr="00F64596">
        <w:rPr>
          <w:color w:val="auto"/>
          <w:sz w:val="28"/>
          <w:szCs w:val="28"/>
        </w:rPr>
        <w:t xml:space="preserve">получения образования – </w:t>
      </w:r>
      <w:r w:rsidR="00151D4A">
        <w:rPr>
          <w:color w:val="auto"/>
          <w:sz w:val="28"/>
          <w:szCs w:val="28"/>
        </w:rPr>
        <w:t>по</w:t>
      </w:r>
      <w:r w:rsidR="00741863">
        <w:rPr>
          <w:color w:val="auto"/>
          <w:sz w:val="28"/>
          <w:szCs w:val="28"/>
        </w:rPr>
        <w:t xml:space="preserve"> </w:t>
      </w:r>
      <w:r w:rsidR="00A62C47" w:rsidRPr="00F64596">
        <w:rPr>
          <w:color w:val="auto"/>
          <w:sz w:val="28"/>
          <w:szCs w:val="28"/>
        </w:rPr>
        <w:t>1</w:t>
      </w:r>
      <w:r w:rsidR="00F223DD">
        <w:rPr>
          <w:color w:val="auto"/>
          <w:sz w:val="28"/>
          <w:szCs w:val="28"/>
        </w:rPr>
        <w:t>5</w:t>
      </w:r>
      <w:r w:rsidR="00F60214" w:rsidRPr="00F64596">
        <w:rPr>
          <w:color w:val="auto"/>
          <w:sz w:val="28"/>
          <w:szCs w:val="28"/>
        </w:rPr>
        <w:t xml:space="preserve"> августа</w:t>
      </w:r>
      <w:r w:rsidRPr="00F64596">
        <w:rPr>
          <w:color w:val="auto"/>
          <w:sz w:val="28"/>
          <w:szCs w:val="28"/>
        </w:rPr>
        <w:t>;</w:t>
      </w:r>
    </w:p>
    <w:p w:rsidR="0079607A" w:rsidRPr="00BC044B" w:rsidRDefault="006A5060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 xml:space="preserve">на </w:t>
      </w:r>
      <w:r>
        <w:rPr>
          <w:b/>
          <w:bCs/>
          <w:color w:val="auto"/>
          <w:sz w:val="28"/>
          <w:szCs w:val="28"/>
        </w:rPr>
        <w:t>очно-заочную</w:t>
      </w:r>
      <w:r w:rsidRPr="00F64596">
        <w:rPr>
          <w:b/>
          <w:bCs/>
          <w:color w:val="auto"/>
          <w:sz w:val="28"/>
          <w:szCs w:val="28"/>
        </w:rPr>
        <w:t xml:space="preserve"> </w:t>
      </w:r>
      <w:r w:rsidRPr="00F64596">
        <w:rPr>
          <w:color w:val="auto"/>
          <w:sz w:val="28"/>
          <w:szCs w:val="28"/>
        </w:rPr>
        <w:t xml:space="preserve">получения </w:t>
      </w:r>
      <w:r w:rsidRPr="00BC044B">
        <w:rPr>
          <w:color w:val="auto"/>
          <w:sz w:val="28"/>
          <w:szCs w:val="28"/>
        </w:rPr>
        <w:t xml:space="preserve">образования – по </w:t>
      </w:r>
      <w:r w:rsidRPr="00467426">
        <w:rPr>
          <w:color w:val="auto"/>
          <w:sz w:val="28"/>
          <w:szCs w:val="28"/>
        </w:rPr>
        <w:t>1</w:t>
      </w:r>
      <w:r w:rsidR="00322066" w:rsidRPr="003F53A0">
        <w:rPr>
          <w:color w:val="auto"/>
          <w:sz w:val="28"/>
          <w:szCs w:val="28"/>
        </w:rPr>
        <w:t>3</w:t>
      </w:r>
      <w:r w:rsidRPr="00467426">
        <w:rPr>
          <w:color w:val="auto"/>
          <w:sz w:val="28"/>
          <w:szCs w:val="28"/>
        </w:rPr>
        <w:t xml:space="preserve"> сентября</w:t>
      </w:r>
      <w:r w:rsidRPr="00BC044B">
        <w:rPr>
          <w:color w:val="auto"/>
          <w:sz w:val="28"/>
          <w:szCs w:val="28"/>
        </w:rPr>
        <w:t>;</w:t>
      </w:r>
    </w:p>
    <w:p w:rsidR="00BA5AA6" w:rsidRPr="00BC044B" w:rsidRDefault="00BA5AA6" w:rsidP="00BA5AA6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BC044B">
        <w:rPr>
          <w:color w:val="auto"/>
          <w:sz w:val="28"/>
          <w:szCs w:val="28"/>
        </w:rPr>
        <w:t xml:space="preserve">на </w:t>
      </w:r>
      <w:r w:rsidRPr="00A639C4">
        <w:rPr>
          <w:b/>
          <w:bCs/>
          <w:color w:val="auto"/>
          <w:sz w:val="28"/>
          <w:szCs w:val="28"/>
        </w:rPr>
        <w:t xml:space="preserve">заочную </w:t>
      </w:r>
      <w:r w:rsidRPr="00AC760E">
        <w:rPr>
          <w:b/>
          <w:bCs/>
          <w:color w:val="auto"/>
          <w:sz w:val="28"/>
          <w:szCs w:val="28"/>
        </w:rPr>
        <w:t>форму</w:t>
      </w:r>
      <w:r w:rsidRPr="00275EB6">
        <w:rPr>
          <w:b/>
          <w:bCs/>
          <w:color w:val="auto"/>
          <w:sz w:val="28"/>
          <w:szCs w:val="28"/>
        </w:rPr>
        <w:t xml:space="preserve"> </w:t>
      </w:r>
      <w:r w:rsidRPr="00275EB6">
        <w:rPr>
          <w:color w:val="auto"/>
          <w:sz w:val="28"/>
          <w:szCs w:val="28"/>
        </w:rPr>
        <w:t xml:space="preserve">получения образования – </w:t>
      </w:r>
      <w:r w:rsidR="00151D4A" w:rsidRPr="00275EB6">
        <w:rPr>
          <w:color w:val="auto"/>
          <w:sz w:val="28"/>
          <w:szCs w:val="28"/>
        </w:rPr>
        <w:t xml:space="preserve">по </w:t>
      </w:r>
      <w:r w:rsidR="009D12CF" w:rsidRPr="00467426">
        <w:rPr>
          <w:color w:val="auto"/>
          <w:sz w:val="28"/>
          <w:szCs w:val="28"/>
        </w:rPr>
        <w:t>1</w:t>
      </w:r>
      <w:r w:rsidR="00322066" w:rsidRPr="003F53A0">
        <w:rPr>
          <w:color w:val="auto"/>
          <w:sz w:val="28"/>
          <w:szCs w:val="28"/>
        </w:rPr>
        <w:t>5</w:t>
      </w:r>
      <w:r w:rsidRPr="00467426">
        <w:rPr>
          <w:color w:val="auto"/>
          <w:sz w:val="28"/>
          <w:szCs w:val="28"/>
        </w:rPr>
        <w:t xml:space="preserve"> ноября</w:t>
      </w:r>
      <w:r w:rsidRPr="00BC044B">
        <w:rPr>
          <w:color w:val="auto"/>
          <w:sz w:val="28"/>
          <w:szCs w:val="28"/>
        </w:rPr>
        <w:t xml:space="preserve">. </w:t>
      </w:r>
    </w:p>
    <w:p w:rsidR="00B62CA7" w:rsidRDefault="00B62CA7" w:rsidP="00BA5AA6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BC044B">
        <w:rPr>
          <w:color w:val="auto"/>
          <w:sz w:val="28"/>
          <w:szCs w:val="28"/>
        </w:rPr>
        <w:t>29</w:t>
      </w:r>
      <w:r w:rsidR="00322066" w:rsidRPr="00F0308A">
        <w:rPr>
          <w:color w:val="auto"/>
          <w:sz w:val="28"/>
          <w:szCs w:val="28"/>
        </w:rPr>
        <w:t>.</w:t>
      </w:r>
      <w:r w:rsidRPr="00A639C4">
        <w:rPr>
          <w:color w:val="auto"/>
          <w:sz w:val="28"/>
          <w:szCs w:val="28"/>
        </w:rPr>
        <w:t xml:space="preserve">1. </w:t>
      </w:r>
      <w:r w:rsidRPr="00467426">
        <w:rPr>
          <w:color w:val="auto"/>
          <w:sz w:val="28"/>
          <w:szCs w:val="28"/>
        </w:rPr>
        <w:t>В случае подачи заявления с использованием функционала</w:t>
      </w:r>
      <w:r w:rsidRPr="00B62CA7">
        <w:rPr>
          <w:sz w:val="28"/>
          <w:szCs w:val="28"/>
        </w:rPr>
        <w:t xml:space="preserve"> ЕПГУ поступающий подтверждает свое согласие на зачисление в образовательную организацию посредством функционала ЕПГУ в сроки, установленные образовательной организацией для представления оригинала документа об образовании и (или) документа об образовании и о квалификации.</w:t>
      </w:r>
    </w:p>
    <w:p w:rsidR="00CE67C4" w:rsidRPr="00CE67C4" w:rsidRDefault="004709BF" w:rsidP="00CE67C4">
      <w:pPr>
        <w:pStyle w:val="Default"/>
        <w:ind w:firstLine="540"/>
        <w:jc w:val="both"/>
        <w:rPr>
          <w:sz w:val="28"/>
          <w:szCs w:val="28"/>
        </w:rPr>
      </w:pPr>
      <w:r>
        <w:rPr>
          <w:color w:val="auto"/>
          <w:sz w:val="28"/>
          <w:szCs w:val="28"/>
        </w:rPr>
        <w:t>30</w:t>
      </w:r>
      <w:r w:rsidR="0079607A" w:rsidRPr="00CE67C4">
        <w:rPr>
          <w:color w:val="auto"/>
          <w:sz w:val="28"/>
          <w:szCs w:val="28"/>
        </w:rPr>
        <w:t xml:space="preserve">. </w:t>
      </w:r>
      <w:r w:rsidR="00F223DD" w:rsidRPr="00CE67C4">
        <w:rPr>
          <w:sz w:val="28"/>
          <w:szCs w:val="28"/>
        </w:rPr>
        <w:t>По истечении сроков представления оригиналов документов об образовании и (или) документов об образовании и о квалификации издается приказ ректора о зачислении лиц, рекомендованных приемной комиссией к зачислению и представивших оригиналы соответствующих документов</w:t>
      </w:r>
      <w:r w:rsidR="00B62CA7">
        <w:rPr>
          <w:sz w:val="28"/>
          <w:szCs w:val="28"/>
        </w:rPr>
        <w:t>,</w:t>
      </w:r>
      <w:r w:rsidR="00B62CA7" w:rsidRPr="00B62CA7">
        <w:t xml:space="preserve"> </w:t>
      </w:r>
      <w:r w:rsidR="00B62CA7" w:rsidRPr="00B62CA7">
        <w:rPr>
          <w:sz w:val="28"/>
          <w:szCs w:val="28"/>
        </w:rPr>
        <w:t xml:space="preserve">а также в случае подачи заявления с использованием функционала ЕПГУ, подтвердивших свое согласие на зачисление в образовательную организацию посредством функционала ЕПГУ, на основании электронного дубликата документа об образовании и (или) документа об образовании и о квалификации. </w:t>
      </w:r>
      <w:r w:rsidR="00F223DD" w:rsidRPr="00CE67C4">
        <w:rPr>
          <w:sz w:val="28"/>
          <w:szCs w:val="28"/>
        </w:rPr>
        <w:t xml:space="preserve">Приложением к приказу о зачислении является </w:t>
      </w:r>
      <w:proofErr w:type="spellStart"/>
      <w:r w:rsidR="00F223DD" w:rsidRPr="00CE67C4">
        <w:rPr>
          <w:sz w:val="28"/>
          <w:szCs w:val="28"/>
        </w:rPr>
        <w:t>пофамильный</w:t>
      </w:r>
      <w:proofErr w:type="spellEnd"/>
      <w:r w:rsidR="00F223DD" w:rsidRPr="00CE67C4">
        <w:rPr>
          <w:sz w:val="28"/>
          <w:szCs w:val="28"/>
        </w:rPr>
        <w:t xml:space="preserve"> перечень указанных лиц. Приказ с приложением размещается на следующий рабочий день после издания на информационном стенде приемной комиссии и на официальном сайте </w:t>
      </w:r>
      <w:r w:rsidR="00CE67C4" w:rsidRPr="00CE67C4">
        <w:rPr>
          <w:sz w:val="28"/>
          <w:szCs w:val="28"/>
        </w:rPr>
        <w:t>Университета</w:t>
      </w:r>
      <w:r w:rsidR="00F223DD" w:rsidRPr="00CE67C4">
        <w:rPr>
          <w:sz w:val="28"/>
          <w:szCs w:val="28"/>
        </w:rPr>
        <w:t>.</w:t>
      </w:r>
    </w:p>
    <w:p w:rsidR="00CE67C4" w:rsidRPr="00F64596" w:rsidRDefault="00CE67C4" w:rsidP="00CE67C4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</w:t>
      </w:r>
      <w:r w:rsidR="004709BF">
        <w:rPr>
          <w:rFonts w:cs="Times New Roman"/>
          <w:sz w:val="28"/>
          <w:szCs w:val="28"/>
        </w:rPr>
        <w:t>1</w:t>
      </w:r>
      <w:r w:rsidRPr="00F64596">
        <w:rPr>
          <w:rFonts w:cs="Times New Roman"/>
          <w:sz w:val="28"/>
          <w:szCs w:val="28"/>
        </w:rPr>
        <w:t>. В случае если численность поступающих превышает количество мест, финансируемых за счет бюджетных ассигнований федерального бюджета</w:t>
      </w:r>
      <w:r w:rsidRPr="00F64596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, </w:t>
      </w:r>
      <w:r w:rsidRPr="00F64596">
        <w:rPr>
          <w:rFonts w:cs="Times New Roman"/>
          <w:sz w:val="28"/>
          <w:szCs w:val="28"/>
        </w:rPr>
        <w:t>университет</w:t>
      </w:r>
      <w:r w:rsidRPr="00F64596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осуществляет прием на обучение по программам среднего профессионального образования</w:t>
      </w:r>
      <w:r w:rsidR="00A639C4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F64596">
        <w:rPr>
          <w:rFonts w:eastAsia="Times New Roman" w:cs="Times New Roman"/>
          <w:kern w:val="0"/>
          <w:sz w:val="28"/>
          <w:szCs w:val="28"/>
          <w:lang w:eastAsia="ru-RU" w:bidi="ar-SA"/>
        </w:rPr>
        <w:t>по специальностям на основе результатов освоения поступающими образовательной программы</w:t>
      </w:r>
      <w:r w:rsidR="00731AFA" w:rsidRPr="00731AFA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731AFA" w:rsidRPr="00BC044B">
        <w:rPr>
          <w:rFonts w:eastAsia="Times New Roman" w:cs="Times New Roman"/>
          <w:kern w:val="0"/>
          <w:sz w:val="28"/>
          <w:szCs w:val="28"/>
          <w:lang w:eastAsia="ru-RU" w:bidi="ar-SA"/>
        </w:rPr>
        <w:t>основного общего или среднего общего</w:t>
      </w:r>
      <w:r w:rsidRPr="00F64596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65186E">
        <w:rPr>
          <w:rFonts w:eastAsia="Times New Roman" w:cs="Times New Roman"/>
          <w:kern w:val="0"/>
          <w:sz w:val="28"/>
          <w:szCs w:val="28"/>
          <w:lang w:eastAsia="ru-RU" w:bidi="ar-SA"/>
        </w:rPr>
        <w:t>образования</w:t>
      </w:r>
      <w:r w:rsidR="00041C22">
        <w:rPr>
          <w:rFonts w:eastAsia="Times New Roman" w:cs="Times New Roman"/>
          <w:kern w:val="0"/>
          <w:sz w:val="28"/>
          <w:szCs w:val="28"/>
          <w:lang w:eastAsia="ru-RU" w:bidi="ar-SA"/>
        </w:rPr>
        <w:t>, указанных</w:t>
      </w:r>
      <w:r w:rsidR="0065186E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F64596">
        <w:rPr>
          <w:rFonts w:eastAsia="Times New Roman" w:cs="Times New Roman"/>
          <w:kern w:val="0"/>
          <w:sz w:val="28"/>
          <w:szCs w:val="28"/>
          <w:lang w:eastAsia="ru-RU" w:bidi="ar-SA"/>
        </w:rPr>
        <w:t>в представленных поступающими документа</w:t>
      </w:r>
      <w:r w:rsidR="0065186E">
        <w:rPr>
          <w:rFonts w:eastAsia="Times New Roman" w:cs="Times New Roman"/>
          <w:kern w:val="0"/>
          <w:sz w:val="28"/>
          <w:szCs w:val="28"/>
          <w:lang w:eastAsia="ru-RU" w:bidi="ar-SA"/>
        </w:rPr>
        <w:t>х</w:t>
      </w:r>
      <w:r w:rsidRPr="00F64596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об образовании и (или) документа</w:t>
      </w:r>
      <w:r w:rsidR="0065186E">
        <w:rPr>
          <w:rFonts w:eastAsia="Times New Roman" w:cs="Times New Roman"/>
          <w:kern w:val="0"/>
          <w:sz w:val="28"/>
          <w:szCs w:val="28"/>
          <w:lang w:eastAsia="ru-RU" w:bidi="ar-SA"/>
        </w:rPr>
        <w:t>х</w:t>
      </w:r>
      <w:r w:rsidRPr="00F64596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об образовании и о квалификации</w:t>
      </w:r>
      <w:r w:rsidRPr="00F64596">
        <w:rPr>
          <w:rFonts w:cs="Times New Roman"/>
          <w:sz w:val="28"/>
          <w:szCs w:val="28"/>
        </w:rPr>
        <w:t>, ранжированные по мере убывания среднего балла (с их указанием)</w:t>
      </w:r>
      <w:r w:rsidR="00A26CBD">
        <w:rPr>
          <w:rFonts w:cs="Times New Roman"/>
          <w:sz w:val="28"/>
          <w:szCs w:val="28"/>
        </w:rPr>
        <w:t xml:space="preserve"> (далее – средний балл)</w:t>
      </w:r>
      <w:r w:rsidRPr="00F64596">
        <w:rPr>
          <w:rFonts w:cs="Times New Roman"/>
          <w:sz w:val="28"/>
          <w:szCs w:val="28"/>
        </w:rPr>
        <w:t>.</w:t>
      </w:r>
    </w:p>
    <w:p w:rsidR="00CE67C4" w:rsidRPr="00F64596" w:rsidRDefault="00CE67C4" w:rsidP="00CE67C4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cs="Times New Roman"/>
          <w:sz w:val="28"/>
          <w:szCs w:val="28"/>
        </w:rPr>
      </w:pPr>
      <w:r w:rsidRPr="00F64596">
        <w:rPr>
          <w:rFonts w:cs="Times New Roman"/>
          <w:sz w:val="28"/>
          <w:szCs w:val="28"/>
        </w:rPr>
        <w:lastRenderedPageBreak/>
        <w:t xml:space="preserve">Средний балл исчисляется путём сложения всех оценок по предметам в </w:t>
      </w:r>
      <w:r w:rsidRPr="00F64596">
        <w:rPr>
          <w:rFonts w:eastAsia="Times New Roman" w:cs="Times New Roman"/>
          <w:kern w:val="0"/>
          <w:sz w:val="28"/>
          <w:szCs w:val="28"/>
          <w:lang w:eastAsia="ru-RU" w:bidi="ar-SA"/>
        </w:rPr>
        <w:t>документе  об образовании и (или) документе об образовании и о квалификации</w:t>
      </w:r>
      <w:r w:rsidRPr="00F64596">
        <w:rPr>
          <w:rFonts w:cs="Times New Roman"/>
          <w:sz w:val="28"/>
          <w:szCs w:val="28"/>
        </w:rPr>
        <w:t xml:space="preserve"> и деления на их количество (учитывается 4 цифры после запятой, без округления).</w:t>
      </w:r>
      <w:r w:rsidR="004B174E">
        <w:rPr>
          <w:rFonts w:cs="Times New Roman"/>
          <w:sz w:val="28"/>
          <w:szCs w:val="28"/>
        </w:rPr>
        <w:t xml:space="preserve"> </w:t>
      </w:r>
    </w:p>
    <w:p w:rsidR="00FD0766" w:rsidRDefault="00CE67C4" w:rsidP="00CE67C4">
      <w:pPr>
        <w:autoSpaceDE w:val="0"/>
        <w:ind w:firstLine="540"/>
        <w:jc w:val="both"/>
        <w:rPr>
          <w:rFonts w:cs="Times New Roman"/>
          <w:sz w:val="28"/>
          <w:szCs w:val="28"/>
        </w:rPr>
      </w:pPr>
      <w:r w:rsidRPr="00F64596">
        <w:rPr>
          <w:rFonts w:cs="Times New Roman"/>
          <w:sz w:val="28"/>
          <w:szCs w:val="28"/>
        </w:rPr>
        <w:t>3</w:t>
      </w:r>
      <w:r w:rsidR="004709BF">
        <w:rPr>
          <w:rFonts w:cs="Times New Roman"/>
          <w:sz w:val="28"/>
          <w:szCs w:val="28"/>
        </w:rPr>
        <w:t>2</w:t>
      </w:r>
      <w:r w:rsidRPr="00F64596">
        <w:rPr>
          <w:rFonts w:cs="Times New Roman"/>
          <w:sz w:val="28"/>
          <w:szCs w:val="28"/>
        </w:rPr>
        <w:t>. При равном среднем балле преимуществ</w:t>
      </w:r>
      <w:r w:rsidR="00A26CBD">
        <w:rPr>
          <w:rFonts w:cs="Times New Roman"/>
          <w:sz w:val="28"/>
          <w:szCs w:val="28"/>
        </w:rPr>
        <w:t xml:space="preserve">о </w:t>
      </w:r>
      <w:r w:rsidR="00FD0766">
        <w:rPr>
          <w:rFonts w:cs="Times New Roman"/>
          <w:sz w:val="28"/>
          <w:szCs w:val="28"/>
        </w:rPr>
        <w:t>при зачислении имеют</w:t>
      </w:r>
      <w:r w:rsidR="00A26CBD">
        <w:rPr>
          <w:rFonts w:cs="Times New Roman"/>
          <w:sz w:val="28"/>
          <w:szCs w:val="28"/>
        </w:rPr>
        <w:t xml:space="preserve"> следующие</w:t>
      </w:r>
      <w:r w:rsidR="00FD0766">
        <w:rPr>
          <w:rFonts w:cs="Times New Roman"/>
          <w:sz w:val="28"/>
          <w:szCs w:val="28"/>
        </w:rPr>
        <w:t xml:space="preserve"> лица:</w:t>
      </w:r>
    </w:p>
    <w:p w:rsidR="00FD0766" w:rsidRDefault="00FD0766" w:rsidP="00FD0766">
      <w:pPr>
        <w:widowControl/>
        <w:suppressAutoHyphens w:val="0"/>
        <w:autoSpaceDE w:val="0"/>
        <w:autoSpaceDN w:val="0"/>
        <w:adjustRightInd w:val="0"/>
        <w:ind w:firstLine="567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cs="Times New Roman"/>
          <w:sz w:val="28"/>
          <w:szCs w:val="28"/>
        </w:rPr>
        <w:t xml:space="preserve">- </w:t>
      </w:r>
      <w:r w:rsidR="0073524C">
        <w:rPr>
          <w:rFonts w:cs="Times New Roman"/>
          <w:sz w:val="28"/>
          <w:szCs w:val="28"/>
        </w:rPr>
        <w:t xml:space="preserve">заключившие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договор о целевом обучении</w:t>
      </w:r>
      <w:r w:rsidR="0073524C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с организациями, указанными в части 1 статьи 71.1. Федерального закона об образовании в Российской Федерации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;</w:t>
      </w:r>
    </w:p>
    <w:p w:rsidR="00FD0766" w:rsidRDefault="00FD0766" w:rsidP="00FD0766">
      <w:pPr>
        <w:widowControl/>
        <w:suppressAutoHyphens w:val="0"/>
        <w:autoSpaceDE w:val="0"/>
        <w:autoSpaceDN w:val="0"/>
        <w:adjustRightInd w:val="0"/>
        <w:ind w:firstLine="567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- имеющие результаты индивидуальных достижений</w:t>
      </w:r>
      <w:r w:rsidR="00876185">
        <w:rPr>
          <w:rFonts w:eastAsiaTheme="minorHAnsi" w:cs="Times New Roman"/>
          <w:kern w:val="0"/>
          <w:sz w:val="28"/>
          <w:szCs w:val="28"/>
          <w:lang w:eastAsia="en-US" w:bidi="ar-SA"/>
        </w:rPr>
        <w:t>;</w:t>
      </w:r>
    </w:p>
    <w:p w:rsidR="00CE67C4" w:rsidRDefault="00FD0766" w:rsidP="00CE67C4">
      <w:pPr>
        <w:autoSpaceDE w:val="0"/>
        <w:ind w:firstLine="54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r w:rsidR="00CE67C4" w:rsidRPr="00F64596">
        <w:rPr>
          <w:rFonts w:cs="Times New Roman"/>
          <w:sz w:val="28"/>
          <w:szCs w:val="28"/>
        </w:rPr>
        <w:t xml:space="preserve">имеющие более высокий средний балл по предметам в представленном документе об образовании и (или) документа об образовании и о квалификации: математика, физика, русский язык, иностранный язык, литература, химия. При равном среднем балле по указанным дисциплинам сравнение среднего балла проводится далее путём исключения последней дисциплины. При полном совпадении среднего балла учитываются достижения и заслуги абитуриента в процессе обучения в предыдущем образовательном учреждении, а также подтвержденный факт прохождения программы подготовки в Клубах юных моряков или морских (кадетских) классах общеобразовательных школ, участие в олимпиаде, проводимой университетом. </w:t>
      </w:r>
    </w:p>
    <w:p w:rsidR="00104361" w:rsidRDefault="00104361" w:rsidP="00CE67C4">
      <w:pPr>
        <w:autoSpaceDE w:val="0"/>
        <w:ind w:firstLine="540"/>
        <w:jc w:val="both"/>
        <w:rPr>
          <w:rFonts w:cs="Times New Roman"/>
          <w:sz w:val="28"/>
          <w:szCs w:val="28"/>
        </w:rPr>
      </w:pPr>
      <w:r w:rsidRPr="00104361">
        <w:rPr>
          <w:rFonts w:cs="Times New Roman"/>
          <w:sz w:val="28"/>
          <w:szCs w:val="28"/>
        </w:rPr>
        <w:t>Лицам, указанным в части 7 статьи 71 Федерального закона "Об образовании в Российской Федерации", предоставляется преимущественное право зачисления в образовательную организацию на обучение по образовательным программам среднего профессионального образования при условии успешного прохождения вступительных испытаний (в случае их проведения) и при прочих равных условиях</w:t>
      </w:r>
      <w:r w:rsidR="009B1ABB">
        <w:rPr>
          <w:rFonts w:cs="Times New Roman"/>
          <w:sz w:val="28"/>
          <w:szCs w:val="28"/>
        </w:rPr>
        <w:t>.</w:t>
      </w:r>
    </w:p>
    <w:p w:rsidR="003E755C" w:rsidRDefault="003E755C" w:rsidP="00CE67C4">
      <w:pPr>
        <w:autoSpaceDE w:val="0"/>
        <w:ind w:firstLine="540"/>
        <w:jc w:val="both"/>
        <w:rPr>
          <w:rFonts w:cs="Times New Roman"/>
          <w:sz w:val="28"/>
          <w:szCs w:val="28"/>
        </w:rPr>
      </w:pPr>
      <w:r w:rsidRPr="003E755C">
        <w:rPr>
          <w:rFonts w:cs="Times New Roman"/>
          <w:sz w:val="28"/>
          <w:szCs w:val="28"/>
        </w:rPr>
        <w:t>При наличии результатов индивидуальных достижений и договора о целевом обучении учитывается в первую очередь договор о целевом обучении.</w:t>
      </w:r>
    </w:p>
    <w:p w:rsidR="00FD0766" w:rsidRDefault="00FD0766" w:rsidP="00FD0766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cs="Times New Roman"/>
          <w:sz w:val="28"/>
          <w:szCs w:val="28"/>
        </w:rPr>
        <w:t>3</w:t>
      </w:r>
      <w:r w:rsidR="004709BF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 xml:space="preserve">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При приеме на обучение по образовательным программам </w:t>
      </w:r>
      <w:r w:rsidR="0097247C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среднего профессионального образования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университет учитыва</w:t>
      </w:r>
      <w:r w:rsidR="00620B2E">
        <w:rPr>
          <w:rFonts w:eastAsiaTheme="minorHAnsi" w:cs="Times New Roman"/>
          <w:kern w:val="0"/>
          <w:sz w:val="28"/>
          <w:szCs w:val="28"/>
          <w:lang w:eastAsia="en-US" w:bidi="ar-SA"/>
        </w:rPr>
        <w:t>е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 результаты индивидуальных достижений</w:t>
      </w:r>
      <w:r w:rsidR="00620B2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в следующей последовательности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:</w:t>
      </w:r>
    </w:p>
    <w:p w:rsidR="001725FB" w:rsidRDefault="00FD0766" w:rsidP="008C79EF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1) наличие статуса победителя и</w:t>
      </w:r>
      <w:r w:rsidR="004709BF">
        <w:rPr>
          <w:rFonts w:eastAsiaTheme="minorHAnsi" w:cs="Times New Roman"/>
          <w:kern w:val="0"/>
          <w:sz w:val="28"/>
          <w:szCs w:val="28"/>
          <w:lang w:eastAsia="en-US" w:bidi="ar-SA"/>
        </w:rPr>
        <w:t>ли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призера в олимпиадах и иных интеллектуальных и (или) творческих конкурсах, мероприятиях, направленных на развитие интеллектуальных и творческих способностей, способностей к занятиям физической культурой и спортом, интереса к научной (научно-исследовательской), инженерно-технической, изобретательской, творческой, физкультурно-спортивной деятельности, а также на пропаганду научных знаний, творческих и спортивных достижений в </w:t>
      </w:r>
      <w:r w:rsidRPr="002A784C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соответствии с </w:t>
      </w:r>
      <w:hyperlink r:id="rId16" w:history="1">
        <w:r w:rsidRPr="002A784C">
          <w:rPr>
            <w:rFonts w:eastAsiaTheme="minorHAnsi" w:cs="Times New Roman"/>
            <w:kern w:val="0"/>
            <w:sz w:val="28"/>
            <w:szCs w:val="28"/>
            <w:lang w:eastAsia="en-US" w:bidi="ar-SA"/>
          </w:rPr>
          <w:t>постановлением</w:t>
        </w:r>
      </w:hyperlink>
      <w:r w:rsidRPr="002A784C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Правительства Российской Федерации от 17 ноября 2015 г.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N 1239 "Об утверждении Правил выявления детей, проявивших выдающиеся способности, сопровождения и мониторинга их дальнейшего развития" </w:t>
      </w:r>
      <w:r w:rsidR="001725FB">
        <w:rPr>
          <w:rFonts w:eastAsiaTheme="minorHAnsi" w:cs="Times New Roman"/>
          <w:kern w:val="0"/>
          <w:sz w:val="28"/>
          <w:szCs w:val="28"/>
          <w:lang w:eastAsia="en-US" w:bidi="ar-SA"/>
        </w:rPr>
        <w:t>;</w:t>
      </w:r>
    </w:p>
    <w:p w:rsidR="00FD0766" w:rsidRDefault="00FD0766" w:rsidP="008C79EF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2) наличие у поступающего статуса победителя и призера чемпионата по профессиональному мастерству среди инвалидов и лиц с ограниченными возможностями здоровья "</w:t>
      </w:r>
      <w:proofErr w:type="spell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Абилимпикс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";</w:t>
      </w:r>
    </w:p>
    <w:p w:rsidR="00FD0766" w:rsidRDefault="00FD0766" w:rsidP="008C79EF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3) наличие у поступающего статуса победителя и призера </w:t>
      </w:r>
      <w:r w:rsidR="009D328A" w:rsidRPr="009D328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отборочного этапа или финала чемпионата по профессиональному мастерству "Профессионалы", отборочного этапа или финала чемпионата высоких технологий, национального </w:t>
      </w:r>
      <w:r w:rsidR="009D328A" w:rsidRPr="009D328A"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>открытого чемпионата творческих компетенций "</w:t>
      </w:r>
      <w:proofErr w:type="spellStart"/>
      <w:r w:rsidR="009D328A" w:rsidRPr="009D328A">
        <w:rPr>
          <w:rFonts w:eastAsiaTheme="minorHAnsi" w:cs="Times New Roman"/>
          <w:kern w:val="0"/>
          <w:sz w:val="28"/>
          <w:szCs w:val="28"/>
          <w:lang w:eastAsia="en-US" w:bidi="ar-SA"/>
        </w:rPr>
        <w:t>АртМастерс</w:t>
      </w:r>
      <w:proofErr w:type="spellEnd"/>
      <w:r w:rsidR="009D328A" w:rsidRPr="009D328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(Мастера Искусств)"</w:t>
      </w:r>
      <w:r w:rsidR="009D328A" w:rsidRPr="009A270D">
        <w:rPr>
          <w:rFonts w:eastAsiaTheme="minorHAnsi" w:cs="Times New Roman"/>
          <w:kern w:val="0"/>
          <w:sz w:val="28"/>
          <w:szCs w:val="28"/>
          <w:lang w:eastAsia="en-US" w:bidi="ar-SA"/>
        </w:rPr>
        <w:t>;</w:t>
      </w:r>
    </w:p>
    <w:p w:rsidR="004709BF" w:rsidRDefault="004709BF" w:rsidP="00F0308A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4) наличие у поступающего статуса чемпиона или призера Олимпийских игр, Паралимпийских игр и Сурдлимпийских игр, чемпиона мира, чемпиона Европы, лица, занявшего первое место на первенстве мира, первенстве Европы по видам спорта, включенным в программы Олимпийских игр, Паралимпийских игр и Сурдлимпийских игр;</w:t>
      </w:r>
    </w:p>
    <w:p w:rsidR="004709BF" w:rsidRDefault="004709BF" w:rsidP="008C79EF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5) наличие у поступающего статуса чемпиона мира, чемпиона Европы, лица, занявшего первое место на первенстве мира, первенстве Европы по видам спорта, не включенным в программы Олимпийских игр, Паралимпийских игр и </w:t>
      </w:r>
      <w:proofErr w:type="spell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Сурдлимпийских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игр</w:t>
      </w:r>
      <w:r w:rsidR="00537850" w:rsidRPr="003F53A0">
        <w:rPr>
          <w:rFonts w:eastAsiaTheme="minorHAnsi" w:cs="Times New Roman"/>
          <w:kern w:val="0"/>
          <w:sz w:val="28"/>
          <w:szCs w:val="28"/>
          <w:lang w:eastAsia="en-US" w:bidi="ar-SA"/>
        </w:rPr>
        <w:t>;</w:t>
      </w:r>
    </w:p>
    <w:p w:rsidR="00E72BA0" w:rsidRPr="00077B3E" w:rsidRDefault="00E72BA0" w:rsidP="008C79EF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077B3E">
        <w:rPr>
          <w:rFonts w:eastAsiaTheme="minorHAnsi" w:cs="Times New Roman"/>
          <w:kern w:val="0"/>
          <w:sz w:val="28"/>
          <w:szCs w:val="28"/>
          <w:lang w:eastAsia="en-US" w:bidi="ar-SA"/>
        </w:rPr>
        <w:t>6)</w:t>
      </w:r>
      <w:r w:rsidR="00537850" w:rsidRPr="00077B3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прохождение военной службы по призыву, а также военной службы по контракту, военной службы по мобилизации в Вооруженных Силах Российской Федерации, пребывание в добровольческих формированиях в соответствии с контрактом о добровольном содействии в выполнении задач, возложенных на Вооруженные Силы Российской Федерации, в ходе специальной военной операции на территориях Украины, Донецкой Народной Республики, Луганской Народной Республики, Запорожской области и Херсонской области.</w:t>
      </w:r>
    </w:p>
    <w:p w:rsidR="00FD0766" w:rsidRPr="00F64596" w:rsidRDefault="00B62CA7" w:rsidP="00122394">
      <w:pPr>
        <w:widowControl/>
        <w:suppressAutoHyphens w:val="0"/>
        <w:autoSpaceDE w:val="0"/>
        <w:autoSpaceDN w:val="0"/>
        <w:adjustRightInd w:val="0"/>
        <w:ind w:firstLine="54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34. </w:t>
      </w:r>
      <w:r w:rsidRPr="00B62CA7">
        <w:rPr>
          <w:rFonts w:cs="Times New Roman"/>
          <w:sz w:val="28"/>
          <w:szCs w:val="28"/>
        </w:rPr>
        <w:t xml:space="preserve">В случае зачисления в </w:t>
      </w:r>
      <w:r w:rsidR="002E756A">
        <w:rPr>
          <w:rFonts w:cs="Times New Roman"/>
          <w:sz w:val="28"/>
          <w:szCs w:val="28"/>
        </w:rPr>
        <w:t>университет</w:t>
      </w:r>
      <w:r w:rsidRPr="00B62CA7">
        <w:rPr>
          <w:rFonts w:cs="Times New Roman"/>
          <w:sz w:val="28"/>
          <w:szCs w:val="28"/>
        </w:rPr>
        <w:t xml:space="preserve"> на основании электронного дубликата документа об образовании и (или) документа об образовании и о квалификации при подаче заявления с использованием функционала ЕПГУ обучающимся в течение месяца со дня издания приказа о его зачислении представляется в образовательную организацию оригинал документа об образовании и (или) документа об образовании и о квалификации</w:t>
      </w:r>
      <w:r w:rsidR="00537850">
        <w:rPr>
          <w:rFonts w:cs="Times New Roman"/>
          <w:sz w:val="28"/>
          <w:szCs w:val="28"/>
        </w:rPr>
        <w:t xml:space="preserve"> и 4 фотографии.</w:t>
      </w:r>
    </w:p>
    <w:p w:rsidR="0079607A" w:rsidRPr="00F64596" w:rsidRDefault="007E7896" w:rsidP="008C79EF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3</w:t>
      </w:r>
      <w:r w:rsidR="00B62CA7">
        <w:rPr>
          <w:color w:val="auto"/>
          <w:sz w:val="28"/>
          <w:szCs w:val="28"/>
        </w:rPr>
        <w:t>5</w:t>
      </w:r>
      <w:r>
        <w:rPr>
          <w:color w:val="auto"/>
          <w:sz w:val="28"/>
          <w:szCs w:val="28"/>
        </w:rPr>
        <w:t xml:space="preserve">. </w:t>
      </w:r>
      <w:r w:rsidR="0079607A" w:rsidRPr="00F64596">
        <w:rPr>
          <w:color w:val="auto"/>
          <w:sz w:val="28"/>
          <w:szCs w:val="28"/>
        </w:rPr>
        <w:t xml:space="preserve">Приказ о зачислении лиц, рекомендованных приемной комиссией к зачислению и представивших оригиналы соответствующих документов, на места, финансируемые за счет бюджетных ассигнований федерального бюджета, издается: </w:t>
      </w:r>
    </w:p>
    <w:p w:rsidR="0079607A" w:rsidRDefault="0079607A" w:rsidP="008C79EF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 xml:space="preserve">на </w:t>
      </w:r>
      <w:r w:rsidRPr="00F64596">
        <w:rPr>
          <w:b/>
          <w:bCs/>
          <w:color w:val="auto"/>
          <w:sz w:val="28"/>
          <w:szCs w:val="28"/>
        </w:rPr>
        <w:t xml:space="preserve">очную форму </w:t>
      </w:r>
      <w:r w:rsidRPr="00F64596">
        <w:rPr>
          <w:color w:val="auto"/>
          <w:sz w:val="28"/>
          <w:szCs w:val="28"/>
        </w:rPr>
        <w:t xml:space="preserve">получения образования – </w:t>
      </w:r>
      <w:r w:rsidR="00A62C47" w:rsidRPr="00F64596">
        <w:rPr>
          <w:color w:val="auto"/>
          <w:sz w:val="28"/>
          <w:szCs w:val="28"/>
        </w:rPr>
        <w:t>1</w:t>
      </w:r>
      <w:r w:rsidR="001C101B">
        <w:rPr>
          <w:color w:val="auto"/>
          <w:sz w:val="28"/>
          <w:szCs w:val="28"/>
        </w:rPr>
        <w:t>7</w:t>
      </w:r>
      <w:r w:rsidR="00456E2B" w:rsidRPr="00F64596">
        <w:rPr>
          <w:color w:val="auto"/>
          <w:sz w:val="28"/>
          <w:szCs w:val="28"/>
        </w:rPr>
        <w:t xml:space="preserve"> августа</w:t>
      </w:r>
      <w:r w:rsidRPr="00F64596">
        <w:rPr>
          <w:color w:val="auto"/>
          <w:sz w:val="28"/>
          <w:szCs w:val="28"/>
        </w:rPr>
        <w:t xml:space="preserve">; </w:t>
      </w:r>
    </w:p>
    <w:p w:rsidR="0079607A" w:rsidRPr="00F64596" w:rsidRDefault="0079607A" w:rsidP="008C79EF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 xml:space="preserve">на </w:t>
      </w:r>
      <w:r w:rsidR="00C37D6E" w:rsidRPr="00F64596">
        <w:rPr>
          <w:b/>
          <w:bCs/>
          <w:color w:val="auto"/>
          <w:sz w:val="28"/>
          <w:szCs w:val="28"/>
        </w:rPr>
        <w:t>заочную</w:t>
      </w:r>
      <w:r w:rsidR="00C37D6E">
        <w:rPr>
          <w:b/>
          <w:bCs/>
          <w:color w:val="auto"/>
          <w:sz w:val="28"/>
          <w:szCs w:val="28"/>
        </w:rPr>
        <w:t xml:space="preserve"> </w:t>
      </w:r>
      <w:r w:rsidR="00BA5AA6">
        <w:rPr>
          <w:color w:val="auto"/>
          <w:sz w:val="28"/>
          <w:szCs w:val="28"/>
        </w:rPr>
        <w:t>форму</w:t>
      </w:r>
      <w:r w:rsidR="00C37D6E">
        <w:rPr>
          <w:color w:val="auto"/>
          <w:sz w:val="28"/>
          <w:szCs w:val="28"/>
        </w:rPr>
        <w:t xml:space="preserve"> </w:t>
      </w:r>
      <w:r w:rsidRPr="00F64596">
        <w:rPr>
          <w:color w:val="auto"/>
          <w:sz w:val="28"/>
          <w:szCs w:val="28"/>
        </w:rPr>
        <w:t xml:space="preserve">получения образования – </w:t>
      </w:r>
      <w:r w:rsidR="009D12CF" w:rsidRPr="00467426">
        <w:rPr>
          <w:color w:val="auto"/>
          <w:sz w:val="28"/>
          <w:szCs w:val="28"/>
        </w:rPr>
        <w:t>2</w:t>
      </w:r>
      <w:r w:rsidR="00677361">
        <w:rPr>
          <w:color w:val="auto"/>
          <w:sz w:val="28"/>
          <w:szCs w:val="28"/>
        </w:rPr>
        <w:t>0</w:t>
      </w:r>
      <w:r w:rsidR="00BA5AA6" w:rsidRPr="00467426">
        <w:rPr>
          <w:color w:val="auto"/>
          <w:sz w:val="28"/>
          <w:szCs w:val="28"/>
        </w:rPr>
        <w:t xml:space="preserve"> ноября</w:t>
      </w:r>
      <w:r w:rsidRPr="00A639C4">
        <w:rPr>
          <w:color w:val="auto"/>
          <w:sz w:val="28"/>
          <w:szCs w:val="28"/>
        </w:rPr>
        <w:t>.</w:t>
      </w:r>
      <w:r w:rsidRPr="00F64596">
        <w:rPr>
          <w:color w:val="auto"/>
          <w:sz w:val="28"/>
          <w:szCs w:val="28"/>
        </w:rPr>
        <w:t xml:space="preserve"> </w:t>
      </w:r>
    </w:p>
    <w:p w:rsidR="002D1CF1" w:rsidRPr="00F64596" w:rsidRDefault="00ED789F" w:rsidP="008C79EF">
      <w:pPr>
        <w:ind w:firstLine="540"/>
        <w:jc w:val="both"/>
        <w:rPr>
          <w:rFonts w:eastAsia="Calibri" w:cs="Times New Roman"/>
          <w:sz w:val="28"/>
          <w:szCs w:val="28"/>
        </w:rPr>
      </w:pPr>
      <w:r w:rsidRPr="00F64596">
        <w:rPr>
          <w:rFonts w:cs="Times New Roman"/>
          <w:sz w:val="28"/>
          <w:szCs w:val="28"/>
        </w:rPr>
        <w:t>3</w:t>
      </w:r>
      <w:r w:rsidR="00B62CA7">
        <w:rPr>
          <w:rFonts w:cs="Times New Roman"/>
          <w:sz w:val="28"/>
          <w:szCs w:val="28"/>
        </w:rPr>
        <w:t>6</w:t>
      </w:r>
      <w:r w:rsidR="002D1CF1" w:rsidRPr="00F64596">
        <w:rPr>
          <w:rFonts w:cs="Times New Roman"/>
          <w:sz w:val="28"/>
          <w:szCs w:val="28"/>
        </w:rPr>
        <w:t>.</w:t>
      </w:r>
      <w:r w:rsidR="002D1CF1" w:rsidRPr="00F64596">
        <w:rPr>
          <w:rFonts w:eastAsia="Calibri" w:cs="Times New Roman"/>
          <w:sz w:val="28"/>
          <w:szCs w:val="28"/>
        </w:rPr>
        <w:t xml:space="preserve"> </w:t>
      </w:r>
      <w:r w:rsidR="002D1CF1" w:rsidRPr="00F64596">
        <w:rPr>
          <w:rFonts w:cs="Times New Roman"/>
          <w:sz w:val="28"/>
          <w:szCs w:val="28"/>
        </w:rPr>
        <w:t xml:space="preserve">Прием сверх установленных  контрольных цифр приема по специальностям СПО для обучения на основе договоров на оказание платных образовательных услуг с физическими или юридическими лицами с оплатой стоимости обучения </w:t>
      </w:r>
      <w:r w:rsidR="002D1CF1" w:rsidRPr="00F64596">
        <w:rPr>
          <w:rFonts w:eastAsia="Calibri" w:cs="Times New Roman"/>
          <w:sz w:val="28"/>
          <w:szCs w:val="28"/>
        </w:rPr>
        <w:t xml:space="preserve">осуществляется с условием полного пополнения мест за счет бюджетных ассигнований федерального бюджета. </w:t>
      </w:r>
    </w:p>
    <w:p w:rsidR="00390373" w:rsidRPr="00F64596" w:rsidRDefault="00ED789F" w:rsidP="008C79EF">
      <w:pPr>
        <w:ind w:firstLine="540"/>
        <w:jc w:val="both"/>
        <w:rPr>
          <w:rFonts w:eastAsia="Calibri"/>
          <w:sz w:val="28"/>
          <w:szCs w:val="28"/>
        </w:rPr>
      </w:pPr>
      <w:r w:rsidRPr="00F64596">
        <w:rPr>
          <w:rFonts w:eastAsia="Calibri" w:cs="Times New Roman"/>
          <w:sz w:val="28"/>
          <w:szCs w:val="28"/>
        </w:rPr>
        <w:t>3</w:t>
      </w:r>
      <w:r w:rsidR="00B62CA7">
        <w:rPr>
          <w:rFonts w:eastAsia="Calibri" w:cs="Times New Roman"/>
          <w:sz w:val="28"/>
          <w:szCs w:val="28"/>
        </w:rPr>
        <w:t>7</w:t>
      </w:r>
      <w:r w:rsidRPr="00F64596">
        <w:rPr>
          <w:rFonts w:eastAsia="Calibri" w:cs="Times New Roman"/>
          <w:sz w:val="28"/>
          <w:szCs w:val="28"/>
        </w:rPr>
        <w:t xml:space="preserve">. </w:t>
      </w:r>
      <w:r w:rsidR="005F2EFD" w:rsidRPr="00F64596">
        <w:rPr>
          <w:sz w:val="28"/>
          <w:szCs w:val="28"/>
        </w:rPr>
        <w:t xml:space="preserve">Для зачисления </w:t>
      </w:r>
      <w:r w:rsidR="00E51B45" w:rsidRPr="00F64596">
        <w:rPr>
          <w:sz w:val="28"/>
          <w:szCs w:val="28"/>
        </w:rPr>
        <w:t xml:space="preserve"> </w:t>
      </w:r>
      <w:r w:rsidR="00F864F8" w:rsidRPr="00F64596">
        <w:rPr>
          <w:rFonts w:cs="Times New Roman"/>
          <w:sz w:val="28"/>
          <w:szCs w:val="28"/>
        </w:rPr>
        <w:t>на основе договоров на оказание платных образовательных услуг с физическими или юридическими лицами</w:t>
      </w:r>
      <w:r w:rsidR="000C699B" w:rsidRPr="00F64596">
        <w:rPr>
          <w:sz w:val="28"/>
          <w:szCs w:val="28"/>
        </w:rPr>
        <w:t xml:space="preserve">, </w:t>
      </w:r>
      <w:r w:rsidR="00E51B45" w:rsidRPr="00F64596">
        <w:rPr>
          <w:sz w:val="28"/>
          <w:szCs w:val="28"/>
        </w:rPr>
        <w:t xml:space="preserve"> договор об оказании платных образовательных услуг</w:t>
      </w:r>
      <w:r w:rsidR="000C699B" w:rsidRPr="00F64596">
        <w:rPr>
          <w:sz w:val="28"/>
          <w:szCs w:val="28"/>
        </w:rPr>
        <w:t xml:space="preserve"> заключается:</w:t>
      </w:r>
    </w:p>
    <w:p w:rsidR="006A5060" w:rsidRDefault="00390373" w:rsidP="008C79EF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 xml:space="preserve">на </w:t>
      </w:r>
      <w:r w:rsidRPr="00F64596">
        <w:rPr>
          <w:b/>
          <w:bCs/>
          <w:color w:val="auto"/>
          <w:sz w:val="28"/>
          <w:szCs w:val="28"/>
        </w:rPr>
        <w:t>очную форму</w:t>
      </w:r>
      <w:r w:rsidR="0006209C">
        <w:rPr>
          <w:b/>
          <w:bCs/>
          <w:color w:val="auto"/>
          <w:sz w:val="28"/>
          <w:szCs w:val="28"/>
        </w:rPr>
        <w:t xml:space="preserve"> </w:t>
      </w:r>
      <w:r w:rsidRPr="00F64596">
        <w:rPr>
          <w:color w:val="auto"/>
          <w:sz w:val="28"/>
          <w:szCs w:val="28"/>
        </w:rPr>
        <w:t xml:space="preserve">получения образования – до </w:t>
      </w:r>
      <w:r w:rsidR="00A62C47" w:rsidRPr="00F64596">
        <w:rPr>
          <w:color w:val="auto"/>
          <w:sz w:val="28"/>
          <w:szCs w:val="28"/>
        </w:rPr>
        <w:t>2</w:t>
      </w:r>
      <w:r w:rsidR="00190A05">
        <w:rPr>
          <w:color w:val="auto"/>
          <w:sz w:val="28"/>
          <w:szCs w:val="28"/>
        </w:rPr>
        <w:t>3</w:t>
      </w:r>
      <w:r w:rsidRPr="00F64596">
        <w:rPr>
          <w:color w:val="auto"/>
          <w:sz w:val="28"/>
          <w:szCs w:val="28"/>
        </w:rPr>
        <w:t xml:space="preserve"> августа;</w:t>
      </w:r>
    </w:p>
    <w:p w:rsidR="006A5060" w:rsidRPr="00A639C4" w:rsidRDefault="006A5060" w:rsidP="008C79EF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 xml:space="preserve">на </w:t>
      </w:r>
      <w:r>
        <w:rPr>
          <w:b/>
          <w:bCs/>
          <w:color w:val="auto"/>
          <w:sz w:val="28"/>
          <w:szCs w:val="28"/>
        </w:rPr>
        <w:t>очно-заочную форму</w:t>
      </w:r>
      <w:r w:rsidRPr="00F64596">
        <w:rPr>
          <w:b/>
          <w:bCs/>
          <w:color w:val="auto"/>
          <w:sz w:val="28"/>
          <w:szCs w:val="28"/>
        </w:rPr>
        <w:t xml:space="preserve"> </w:t>
      </w:r>
      <w:r w:rsidRPr="00F64596">
        <w:rPr>
          <w:color w:val="auto"/>
          <w:sz w:val="28"/>
          <w:szCs w:val="28"/>
        </w:rPr>
        <w:t xml:space="preserve">получения образования </w:t>
      </w:r>
      <w:r w:rsidRPr="00A639C4">
        <w:rPr>
          <w:color w:val="auto"/>
          <w:sz w:val="28"/>
          <w:szCs w:val="28"/>
        </w:rPr>
        <w:t xml:space="preserve">– до </w:t>
      </w:r>
      <w:r w:rsidRPr="00467426">
        <w:rPr>
          <w:color w:val="auto"/>
          <w:sz w:val="28"/>
          <w:szCs w:val="28"/>
        </w:rPr>
        <w:t>2</w:t>
      </w:r>
      <w:r w:rsidR="00677361">
        <w:rPr>
          <w:color w:val="auto"/>
          <w:sz w:val="28"/>
          <w:szCs w:val="28"/>
        </w:rPr>
        <w:t>0</w:t>
      </w:r>
      <w:r w:rsidRPr="00467426">
        <w:rPr>
          <w:color w:val="auto"/>
          <w:sz w:val="28"/>
          <w:szCs w:val="28"/>
        </w:rPr>
        <w:t xml:space="preserve"> сентября</w:t>
      </w:r>
      <w:r w:rsidRPr="00A639C4">
        <w:rPr>
          <w:color w:val="auto"/>
          <w:sz w:val="28"/>
          <w:szCs w:val="28"/>
        </w:rPr>
        <w:t>;</w:t>
      </w:r>
    </w:p>
    <w:p w:rsidR="00390373" w:rsidRPr="00A639C4" w:rsidRDefault="00390373" w:rsidP="008C79EF">
      <w:pPr>
        <w:ind w:firstLine="540"/>
        <w:jc w:val="both"/>
        <w:rPr>
          <w:rFonts w:eastAsia="Calibri" w:cs="Times New Roman"/>
          <w:sz w:val="28"/>
          <w:szCs w:val="28"/>
        </w:rPr>
      </w:pPr>
      <w:r w:rsidRPr="00A639C4">
        <w:rPr>
          <w:rFonts w:cs="Times New Roman"/>
          <w:sz w:val="28"/>
          <w:szCs w:val="28"/>
        </w:rPr>
        <w:t xml:space="preserve">на </w:t>
      </w:r>
      <w:r w:rsidR="00C37D6E" w:rsidRPr="00A639C4">
        <w:rPr>
          <w:b/>
          <w:bCs/>
          <w:sz w:val="28"/>
          <w:szCs w:val="28"/>
        </w:rPr>
        <w:t xml:space="preserve">заочную </w:t>
      </w:r>
      <w:r w:rsidR="00C37D6E" w:rsidRPr="00A639C4">
        <w:rPr>
          <w:sz w:val="28"/>
          <w:szCs w:val="28"/>
        </w:rPr>
        <w:t>форм</w:t>
      </w:r>
      <w:r w:rsidR="00BA5AA6" w:rsidRPr="00A639C4">
        <w:rPr>
          <w:sz w:val="28"/>
          <w:szCs w:val="28"/>
        </w:rPr>
        <w:t>у</w:t>
      </w:r>
      <w:r w:rsidR="00C37D6E" w:rsidRPr="00A639C4">
        <w:rPr>
          <w:rFonts w:cs="Times New Roman"/>
          <w:sz w:val="28"/>
          <w:szCs w:val="28"/>
        </w:rPr>
        <w:t xml:space="preserve"> </w:t>
      </w:r>
      <w:r w:rsidRPr="00A639C4">
        <w:rPr>
          <w:rFonts w:cs="Times New Roman"/>
          <w:sz w:val="28"/>
          <w:szCs w:val="28"/>
        </w:rPr>
        <w:t>получения образования – д</w:t>
      </w:r>
      <w:r w:rsidR="009138D9" w:rsidRPr="00A639C4">
        <w:rPr>
          <w:rFonts w:cs="Times New Roman"/>
          <w:sz w:val="28"/>
          <w:szCs w:val="28"/>
        </w:rPr>
        <w:t>о</w:t>
      </w:r>
      <w:r w:rsidRPr="00A639C4">
        <w:rPr>
          <w:rFonts w:cs="Times New Roman"/>
          <w:sz w:val="28"/>
          <w:szCs w:val="28"/>
        </w:rPr>
        <w:t xml:space="preserve"> </w:t>
      </w:r>
      <w:r w:rsidR="009D12CF" w:rsidRPr="00467426">
        <w:rPr>
          <w:rFonts w:cs="Times New Roman"/>
          <w:sz w:val="28"/>
          <w:szCs w:val="28"/>
        </w:rPr>
        <w:t>28</w:t>
      </w:r>
      <w:r w:rsidRPr="00467426">
        <w:rPr>
          <w:rFonts w:cs="Times New Roman"/>
          <w:sz w:val="28"/>
          <w:szCs w:val="28"/>
        </w:rPr>
        <w:t xml:space="preserve"> </w:t>
      </w:r>
      <w:r w:rsidR="00BA5AA6" w:rsidRPr="00467426">
        <w:rPr>
          <w:rFonts w:cs="Times New Roman"/>
          <w:sz w:val="28"/>
          <w:szCs w:val="28"/>
        </w:rPr>
        <w:t>ноября</w:t>
      </w:r>
      <w:r w:rsidR="00BA5AA6" w:rsidRPr="00A639C4">
        <w:rPr>
          <w:rFonts w:cs="Times New Roman"/>
          <w:sz w:val="28"/>
          <w:szCs w:val="28"/>
        </w:rPr>
        <w:t>.</w:t>
      </w:r>
    </w:p>
    <w:p w:rsidR="00390373" w:rsidRPr="00F64596" w:rsidRDefault="00B62CA7" w:rsidP="008C79EF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38</w:t>
      </w:r>
      <w:r w:rsidR="007423C2" w:rsidRPr="00F64596">
        <w:rPr>
          <w:color w:val="auto"/>
          <w:sz w:val="28"/>
          <w:szCs w:val="28"/>
        </w:rPr>
        <w:t>.</w:t>
      </w:r>
      <w:r w:rsidR="0042741C" w:rsidRPr="00F64596">
        <w:rPr>
          <w:color w:val="auto"/>
          <w:sz w:val="28"/>
          <w:szCs w:val="28"/>
        </w:rPr>
        <w:t xml:space="preserve"> </w:t>
      </w:r>
      <w:r w:rsidR="00390373" w:rsidRPr="00F64596">
        <w:rPr>
          <w:color w:val="auto"/>
          <w:sz w:val="28"/>
          <w:szCs w:val="28"/>
        </w:rPr>
        <w:t>Приказ о зачислении лиц, рекомендованных приемной комиссией к зачислению, представивших оригиналы соответствующих документов</w:t>
      </w:r>
      <w:r w:rsidR="007423C2" w:rsidRPr="00F64596">
        <w:rPr>
          <w:color w:val="auto"/>
          <w:sz w:val="28"/>
          <w:szCs w:val="28"/>
        </w:rPr>
        <w:t xml:space="preserve"> и согласие на зачисление</w:t>
      </w:r>
      <w:r w:rsidR="00390373" w:rsidRPr="00F64596">
        <w:rPr>
          <w:rFonts w:eastAsia="Calibri"/>
          <w:color w:val="auto"/>
          <w:sz w:val="28"/>
          <w:szCs w:val="28"/>
        </w:rPr>
        <w:t xml:space="preserve"> на места на основе договоров на оказание платных услуг </w:t>
      </w:r>
      <w:r w:rsidR="00390373" w:rsidRPr="00F64596">
        <w:rPr>
          <w:color w:val="auto"/>
          <w:sz w:val="28"/>
          <w:szCs w:val="28"/>
        </w:rPr>
        <w:t xml:space="preserve"> с физическими или юридическими лицами с оплатой стоимости обучения, издается: </w:t>
      </w:r>
    </w:p>
    <w:p w:rsidR="00390373" w:rsidRDefault="00390373" w:rsidP="008C79EF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lastRenderedPageBreak/>
        <w:t xml:space="preserve">на </w:t>
      </w:r>
      <w:r w:rsidRPr="00F64596">
        <w:rPr>
          <w:b/>
          <w:bCs/>
          <w:color w:val="auto"/>
          <w:sz w:val="28"/>
          <w:szCs w:val="28"/>
        </w:rPr>
        <w:t xml:space="preserve">очную форму </w:t>
      </w:r>
      <w:r w:rsidRPr="00F64596">
        <w:rPr>
          <w:color w:val="auto"/>
          <w:sz w:val="28"/>
          <w:szCs w:val="28"/>
        </w:rPr>
        <w:t xml:space="preserve">получения образования – </w:t>
      </w:r>
      <w:r w:rsidR="007423C2" w:rsidRPr="00F64596">
        <w:rPr>
          <w:color w:val="auto"/>
          <w:sz w:val="28"/>
          <w:szCs w:val="28"/>
        </w:rPr>
        <w:t>2</w:t>
      </w:r>
      <w:r w:rsidR="00190A05">
        <w:rPr>
          <w:color w:val="auto"/>
          <w:sz w:val="28"/>
          <w:szCs w:val="28"/>
        </w:rPr>
        <w:t>7</w:t>
      </w:r>
      <w:r w:rsidR="007423C2" w:rsidRPr="00F64596">
        <w:rPr>
          <w:color w:val="auto"/>
          <w:sz w:val="28"/>
          <w:szCs w:val="28"/>
        </w:rPr>
        <w:t xml:space="preserve"> </w:t>
      </w:r>
      <w:r w:rsidRPr="00F64596">
        <w:rPr>
          <w:color w:val="auto"/>
          <w:sz w:val="28"/>
          <w:szCs w:val="28"/>
        </w:rPr>
        <w:t xml:space="preserve">августа; </w:t>
      </w:r>
    </w:p>
    <w:p w:rsidR="006A5060" w:rsidRPr="00A639C4" w:rsidRDefault="006A5060" w:rsidP="008C79EF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 xml:space="preserve">на </w:t>
      </w:r>
      <w:r>
        <w:rPr>
          <w:b/>
          <w:bCs/>
          <w:color w:val="auto"/>
          <w:sz w:val="28"/>
          <w:szCs w:val="28"/>
        </w:rPr>
        <w:t>очно-заочную форму</w:t>
      </w:r>
      <w:r w:rsidRPr="00F64596">
        <w:rPr>
          <w:b/>
          <w:bCs/>
          <w:color w:val="auto"/>
          <w:sz w:val="28"/>
          <w:szCs w:val="28"/>
        </w:rPr>
        <w:t xml:space="preserve"> </w:t>
      </w:r>
      <w:r w:rsidRPr="00F64596">
        <w:rPr>
          <w:color w:val="auto"/>
          <w:sz w:val="28"/>
          <w:szCs w:val="28"/>
        </w:rPr>
        <w:t xml:space="preserve">получения </w:t>
      </w:r>
      <w:r w:rsidRPr="00A639C4">
        <w:rPr>
          <w:color w:val="auto"/>
          <w:sz w:val="28"/>
          <w:szCs w:val="28"/>
        </w:rPr>
        <w:t xml:space="preserve">образования – </w:t>
      </w:r>
      <w:r w:rsidRPr="00467426">
        <w:rPr>
          <w:color w:val="auto"/>
          <w:sz w:val="28"/>
          <w:szCs w:val="28"/>
        </w:rPr>
        <w:t>23 сентября</w:t>
      </w:r>
      <w:r w:rsidRPr="00A639C4">
        <w:rPr>
          <w:color w:val="auto"/>
          <w:sz w:val="28"/>
          <w:szCs w:val="28"/>
        </w:rPr>
        <w:t>;</w:t>
      </w:r>
    </w:p>
    <w:p w:rsidR="00390373" w:rsidRPr="00A639C4" w:rsidRDefault="00E3632A" w:rsidP="008C79EF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A639C4">
        <w:rPr>
          <w:color w:val="auto"/>
          <w:sz w:val="28"/>
          <w:szCs w:val="28"/>
        </w:rPr>
        <w:t xml:space="preserve">на </w:t>
      </w:r>
      <w:r w:rsidRPr="00A639C4">
        <w:rPr>
          <w:b/>
          <w:bCs/>
          <w:color w:val="auto"/>
          <w:sz w:val="28"/>
          <w:szCs w:val="28"/>
        </w:rPr>
        <w:t>заочную</w:t>
      </w:r>
      <w:r w:rsidRPr="00A639C4">
        <w:rPr>
          <w:color w:val="auto"/>
          <w:sz w:val="28"/>
          <w:szCs w:val="28"/>
        </w:rPr>
        <w:t xml:space="preserve"> форму получения образования – </w:t>
      </w:r>
      <w:r w:rsidR="009D12CF" w:rsidRPr="00467426">
        <w:rPr>
          <w:color w:val="auto"/>
          <w:sz w:val="28"/>
          <w:szCs w:val="28"/>
        </w:rPr>
        <w:t>29</w:t>
      </w:r>
      <w:r w:rsidR="0006209C" w:rsidRPr="00467426">
        <w:rPr>
          <w:color w:val="auto"/>
          <w:sz w:val="28"/>
          <w:szCs w:val="28"/>
        </w:rPr>
        <w:t xml:space="preserve"> ноября</w:t>
      </w:r>
      <w:r w:rsidR="00390373" w:rsidRPr="00A639C4">
        <w:rPr>
          <w:color w:val="auto"/>
          <w:sz w:val="28"/>
          <w:szCs w:val="28"/>
        </w:rPr>
        <w:t xml:space="preserve">. </w:t>
      </w:r>
    </w:p>
    <w:p w:rsidR="00390373" w:rsidRPr="00F64596" w:rsidRDefault="00B62CA7" w:rsidP="008C79EF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639C4">
        <w:rPr>
          <w:rFonts w:ascii="Times New Roman" w:hAnsi="Times New Roman" w:cs="Times New Roman"/>
          <w:sz w:val="28"/>
          <w:szCs w:val="28"/>
        </w:rPr>
        <w:t>39</w:t>
      </w:r>
      <w:r w:rsidR="007423C2" w:rsidRPr="00A639C4">
        <w:rPr>
          <w:rFonts w:ascii="Times New Roman" w:hAnsi="Times New Roman" w:cs="Times New Roman"/>
          <w:sz w:val="28"/>
          <w:szCs w:val="28"/>
        </w:rPr>
        <w:t>.</w:t>
      </w:r>
      <w:r w:rsidR="00734EA2" w:rsidRPr="00A639C4">
        <w:rPr>
          <w:rFonts w:ascii="Times New Roman" w:hAnsi="Times New Roman" w:cs="Times New Roman"/>
          <w:sz w:val="28"/>
          <w:szCs w:val="28"/>
        </w:rPr>
        <w:t xml:space="preserve"> </w:t>
      </w:r>
      <w:r w:rsidR="0042741C" w:rsidRPr="00A639C4">
        <w:rPr>
          <w:rFonts w:ascii="Times New Roman" w:hAnsi="Times New Roman" w:cs="Times New Roman"/>
          <w:sz w:val="28"/>
          <w:szCs w:val="28"/>
        </w:rPr>
        <w:t xml:space="preserve">Приказ </w:t>
      </w:r>
      <w:r w:rsidR="00390373" w:rsidRPr="00A639C4">
        <w:rPr>
          <w:rFonts w:ascii="Times New Roman" w:hAnsi="Times New Roman" w:cs="Times New Roman"/>
          <w:sz w:val="28"/>
          <w:szCs w:val="28"/>
        </w:rPr>
        <w:t xml:space="preserve"> размещается на следующий рабочий день</w:t>
      </w:r>
      <w:r w:rsidR="00390373" w:rsidRPr="00F64596">
        <w:rPr>
          <w:rFonts w:ascii="Times New Roman" w:hAnsi="Times New Roman" w:cs="Times New Roman"/>
          <w:sz w:val="28"/>
          <w:szCs w:val="28"/>
        </w:rPr>
        <w:t xml:space="preserve"> после издания на информационном стенде приемной комиссии и на официальном сайте </w:t>
      </w:r>
      <w:r w:rsidR="009138D9" w:rsidRPr="00F64596">
        <w:rPr>
          <w:rFonts w:ascii="Times New Roman" w:hAnsi="Times New Roman" w:cs="Times New Roman"/>
          <w:sz w:val="28"/>
          <w:szCs w:val="28"/>
        </w:rPr>
        <w:t>университета</w:t>
      </w:r>
      <w:r w:rsidR="00390373" w:rsidRPr="00F64596">
        <w:rPr>
          <w:rFonts w:ascii="Times New Roman" w:hAnsi="Times New Roman" w:cs="Times New Roman"/>
          <w:sz w:val="28"/>
          <w:szCs w:val="28"/>
        </w:rPr>
        <w:t xml:space="preserve"> и</w:t>
      </w:r>
      <w:r w:rsidR="00734EA2" w:rsidRPr="00F64596">
        <w:rPr>
          <w:rFonts w:ascii="Times New Roman" w:hAnsi="Times New Roman" w:cs="Times New Roman"/>
          <w:sz w:val="28"/>
          <w:szCs w:val="28"/>
        </w:rPr>
        <w:t xml:space="preserve"> на официальных сайтах </w:t>
      </w:r>
      <w:r w:rsidR="00390373" w:rsidRPr="00F64596">
        <w:rPr>
          <w:rFonts w:ascii="Times New Roman" w:hAnsi="Times New Roman" w:cs="Times New Roman"/>
          <w:sz w:val="28"/>
          <w:szCs w:val="28"/>
        </w:rPr>
        <w:t xml:space="preserve"> филиалов.</w:t>
      </w:r>
    </w:p>
    <w:p w:rsidR="002D1CF1" w:rsidRPr="00F64596" w:rsidRDefault="00E31C4F" w:rsidP="008C79EF">
      <w:pPr>
        <w:pStyle w:val="ConsNormal"/>
        <w:widowControl/>
        <w:ind w:right="0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62CA7">
        <w:rPr>
          <w:rFonts w:ascii="Times New Roman" w:hAnsi="Times New Roman" w:cs="Times New Roman"/>
          <w:sz w:val="28"/>
          <w:szCs w:val="28"/>
        </w:rPr>
        <w:t>0</w:t>
      </w:r>
      <w:r w:rsidR="002D1CF1" w:rsidRPr="00F64596">
        <w:rPr>
          <w:rFonts w:ascii="Times New Roman" w:hAnsi="Times New Roman" w:cs="Times New Roman"/>
          <w:sz w:val="28"/>
          <w:szCs w:val="28"/>
        </w:rPr>
        <w:t>.</w:t>
      </w:r>
      <w:r w:rsidR="007423C2" w:rsidRPr="00F64596">
        <w:rPr>
          <w:rFonts w:ascii="Times New Roman" w:hAnsi="Times New Roman" w:cs="Times New Roman"/>
          <w:sz w:val="28"/>
          <w:szCs w:val="28"/>
        </w:rPr>
        <w:t xml:space="preserve"> </w:t>
      </w:r>
      <w:r w:rsidR="002D1CF1" w:rsidRPr="00F64596">
        <w:rPr>
          <w:rFonts w:ascii="Times New Roman" w:hAnsi="Times New Roman" w:cs="Times New Roman"/>
          <w:sz w:val="28"/>
          <w:szCs w:val="28"/>
        </w:rPr>
        <w:t>Личные дела вновь поступивших обучающихся формируются приемной комиссией и передаются в отдел кадров в соответствии с приказами о зачислении до начала учебных занятий.</w:t>
      </w:r>
    </w:p>
    <w:p w:rsidR="00BB5799" w:rsidRDefault="00E31C4F" w:rsidP="008C79EF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4</w:t>
      </w:r>
      <w:r w:rsidR="00B62CA7">
        <w:rPr>
          <w:color w:val="auto"/>
          <w:sz w:val="28"/>
          <w:szCs w:val="28"/>
        </w:rPr>
        <w:t>1</w:t>
      </w:r>
      <w:r w:rsidR="002D1CF1" w:rsidRPr="00F64596">
        <w:rPr>
          <w:color w:val="auto"/>
          <w:sz w:val="28"/>
          <w:szCs w:val="28"/>
        </w:rPr>
        <w:t xml:space="preserve">. Зачисление в </w:t>
      </w:r>
      <w:r w:rsidR="00E90960" w:rsidRPr="00F64596">
        <w:rPr>
          <w:color w:val="auto"/>
          <w:sz w:val="28"/>
          <w:szCs w:val="28"/>
        </w:rPr>
        <w:t>университет</w:t>
      </w:r>
      <w:r w:rsidR="002D1CF1" w:rsidRPr="00F64596">
        <w:rPr>
          <w:color w:val="auto"/>
          <w:sz w:val="28"/>
          <w:szCs w:val="28"/>
        </w:rPr>
        <w:t xml:space="preserve"> </w:t>
      </w:r>
      <w:r w:rsidR="00BB5799" w:rsidRPr="00F64596">
        <w:rPr>
          <w:color w:val="auto"/>
          <w:sz w:val="28"/>
          <w:szCs w:val="28"/>
        </w:rPr>
        <w:t>для</w:t>
      </w:r>
      <w:r w:rsidR="007423C2" w:rsidRPr="00F64596">
        <w:rPr>
          <w:b/>
          <w:bCs/>
          <w:color w:val="auto"/>
          <w:sz w:val="28"/>
          <w:szCs w:val="28"/>
        </w:rPr>
        <w:t xml:space="preserve"> </w:t>
      </w:r>
      <w:r w:rsidR="007423C2" w:rsidRPr="00F64596">
        <w:rPr>
          <w:color w:val="auto"/>
          <w:sz w:val="28"/>
          <w:szCs w:val="28"/>
        </w:rPr>
        <w:t xml:space="preserve">получения образования, </w:t>
      </w:r>
      <w:r w:rsidR="002D1CF1" w:rsidRPr="00F64596">
        <w:rPr>
          <w:color w:val="auto"/>
          <w:sz w:val="28"/>
          <w:szCs w:val="28"/>
        </w:rPr>
        <w:t>при наличии своб</w:t>
      </w:r>
      <w:r w:rsidR="00BB5799" w:rsidRPr="00F64596">
        <w:rPr>
          <w:color w:val="auto"/>
          <w:sz w:val="28"/>
          <w:szCs w:val="28"/>
        </w:rPr>
        <w:t>одных мест может осуществляться</w:t>
      </w:r>
      <w:r w:rsidR="00862068">
        <w:rPr>
          <w:color w:val="auto"/>
          <w:sz w:val="28"/>
          <w:szCs w:val="28"/>
        </w:rPr>
        <w:t xml:space="preserve"> </w:t>
      </w:r>
      <w:r w:rsidR="00A639C4">
        <w:rPr>
          <w:color w:val="auto"/>
          <w:sz w:val="28"/>
          <w:szCs w:val="28"/>
        </w:rPr>
        <w:t xml:space="preserve">на очную форму обучения </w:t>
      </w:r>
      <w:r w:rsidR="00862068">
        <w:rPr>
          <w:color w:val="auto"/>
          <w:sz w:val="28"/>
          <w:szCs w:val="28"/>
        </w:rPr>
        <w:t xml:space="preserve">по </w:t>
      </w:r>
      <w:proofErr w:type="gramStart"/>
      <w:r w:rsidR="00A639C4">
        <w:rPr>
          <w:color w:val="auto"/>
          <w:sz w:val="28"/>
          <w:szCs w:val="28"/>
        </w:rPr>
        <w:t>1</w:t>
      </w:r>
      <w:r w:rsidR="00A639C4" w:rsidRPr="00F64596">
        <w:rPr>
          <w:color w:val="auto"/>
          <w:sz w:val="28"/>
          <w:szCs w:val="28"/>
        </w:rPr>
        <w:t xml:space="preserve"> </w:t>
      </w:r>
      <w:r w:rsidR="00A639C4">
        <w:rPr>
          <w:color w:val="auto"/>
          <w:sz w:val="28"/>
          <w:szCs w:val="28"/>
        </w:rPr>
        <w:t xml:space="preserve"> декабря</w:t>
      </w:r>
      <w:proofErr w:type="gramEnd"/>
      <w:r w:rsidR="00A639C4">
        <w:rPr>
          <w:color w:val="auto"/>
          <w:sz w:val="28"/>
          <w:szCs w:val="28"/>
        </w:rPr>
        <w:t xml:space="preserve"> </w:t>
      </w:r>
      <w:r w:rsidR="0085110E">
        <w:rPr>
          <w:color w:val="auto"/>
          <w:sz w:val="28"/>
          <w:szCs w:val="28"/>
        </w:rPr>
        <w:t>текущего года</w:t>
      </w:r>
      <w:r w:rsidR="00A639C4">
        <w:rPr>
          <w:color w:val="auto"/>
          <w:sz w:val="28"/>
          <w:szCs w:val="28"/>
        </w:rPr>
        <w:t>.</w:t>
      </w:r>
    </w:p>
    <w:p w:rsidR="00E64D41" w:rsidRPr="00F64596" w:rsidRDefault="00E64D41" w:rsidP="008C79EF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42. </w:t>
      </w:r>
      <w:r w:rsidRPr="00E64D41">
        <w:rPr>
          <w:color w:val="auto"/>
          <w:sz w:val="28"/>
          <w:szCs w:val="28"/>
        </w:rPr>
        <w:t>В случае зачисления в образовательную организацию на основании электронного дубликата документа об образовании и (или) документа об образовании и о квалификации при подаче заявления с использованием функционала ЕПГУ обучающимся в течение месяца со дня издания приказа о его зачислении представляется в образовательную организацию оригинал документа об образовании и (или) документа об образовании и о квалификации и 4 фотографии.</w:t>
      </w:r>
    </w:p>
    <w:p w:rsidR="00862068" w:rsidRDefault="00862068" w:rsidP="00E83AC7">
      <w:pPr>
        <w:pStyle w:val="Default"/>
        <w:ind w:firstLine="540"/>
        <w:jc w:val="center"/>
        <w:rPr>
          <w:b/>
          <w:bCs/>
          <w:color w:val="auto"/>
          <w:sz w:val="28"/>
          <w:szCs w:val="28"/>
        </w:rPr>
      </w:pPr>
    </w:p>
    <w:p w:rsidR="0079607A" w:rsidRPr="00EB04D1" w:rsidRDefault="0079607A" w:rsidP="00E83AC7">
      <w:pPr>
        <w:pStyle w:val="Default"/>
        <w:ind w:firstLine="540"/>
        <w:jc w:val="center"/>
        <w:rPr>
          <w:color w:val="auto"/>
          <w:sz w:val="28"/>
          <w:szCs w:val="28"/>
        </w:rPr>
      </w:pPr>
      <w:r w:rsidRPr="00F64596">
        <w:rPr>
          <w:b/>
          <w:bCs/>
          <w:color w:val="auto"/>
          <w:sz w:val="28"/>
          <w:szCs w:val="28"/>
        </w:rPr>
        <w:t>VI. ОСОБЕННОСТИ ПРИЕМА ИНОСТРАННЫХ ГРАЖДАН</w:t>
      </w:r>
      <w:r w:rsidR="003D55C7">
        <w:rPr>
          <w:b/>
          <w:bCs/>
          <w:color w:val="auto"/>
          <w:sz w:val="28"/>
          <w:szCs w:val="28"/>
        </w:rPr>
        <w:t xml:space="preserve"> </w:t>
      </w:r>
    </w:p>
    <w:p w:rsidR="0079607A" w:rsidRPr="00F64596" w:rsidRDefault="007423C2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>4</w:t>
      </w:r>
      <w:r w:rsidR="00E64D41">
        <w:rPr>
          <w:color w:val="auto"/>
          <w:sz w:val="28"/>
          <w:szCs w:val="28"/>
        </w:rPr>
        <w:t>3</w:t>
      </w:r>
      <w:r w:rsidR="0079607A" w:rsidRPr="00F64596">
        <w:rPr>
          <w:color w:val="auto"/>
          <w:sz w:val="28"/>
          <w:szCs w:val="28"/>
        </w:rPr>
        <w:t xml:space="preserve">. Прием иностранных граждан, в том числе соотечественников за рубежом (далее – граждане, лица, поступающие) в </w:t>
      </w:r>
      <w:r w:rsidR="009138D9" w:rsidRPr="00F64596">
        <w:rPr>
          <w:color w:val="auto"/>
          <w:sz w:val="28"/>
          <w:szCs w:val="28"/>
        </w:rPr>
        <w:t>университет</w:t>
      </w:r>
      <w:r w:rsidR="0079607A" w:rsidRPr="00F64596">
        <w:rPr>
          <w:color w:val="auto"/>
          <w:sz w:val="28"/>
          <w:szCs w:val="28"/>
        </w:rPr>
        <w:t xml:space="preserve"> для обучения по основным образовательным программам СПО осуществляется в соответствии с международными договорами Российской Федерации и межправительственными соглашениями Российской Федерации за счет бюджетных ассигнований федерального бюджета, а также по договорам об оказании платных образовательных услуг. </w:t>
      </w:r>
    </w:p>
    <w:p w:rsidR="0079607A" w:rsidRPr="00F64596" w:rsidRDefault="007423C2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>4</w:t>
      </w:r>
      <w:r w:rsidR="00E64D41">
        <w:rPr>
          <w:color w:val="auto"/>
          <w:sz w:val="28"/>
          <w:szCs w:val="28"/>
        </w:rPr>
        <w:t>4</w:t>
      </w:r>
      <w:r w:rsidR="0079607A" w:rsidRPr="00F64596">
        <w:rPr>
          <w:color w:val="auto"/>
          <w:sz w:val="28"/>
          <w:szCs w:val="28"/>
        </w:rPr>
        <w:t xml:space="preserve">. Прием иностранных граждан в </w:t>
      </w:r>
      <w:r w:rsidR="009138D9" w:rsidRPr="00F64596">
        <w:rPr>
          <w:color w:val="auto"/>
          <w:sz w:val="28"/>
          <w:szCs w:val="28"/>
        </w:rPr>
        <w:t>университет</w:t>
      </w:r>
      <w:r w:rsidR="0079607A" w:rsidRPr="00F64596">
        <w:rPr>
          <w:color w:val="auto"/>
          <w:sz w:val="28"/>
          <w:szCs w:val="28"/>
        </w:rPr>
        <w:t xml:space="preserve"> для обучения за счет бюджетных ассигнований федерального бюджета осуществляется: </w:t>
      </w:r>
    </w:p>
    <w:p w:rsidR="0079607A" w:rsidRPr="00F64596" w:rsidRDefault="0079607A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>4</w:t>
      </w:r>
      <w:r w:rsidR="00E64D41">
        <w:rPr>
          <w:color w:val="auto"/>
          <w:sz w:val="28"/>
          <w:szCs w:val="28"/>
        </w:rPr>
        <w:t>4</w:t>
      </w:r>
      <w:r w:rsidRPr="00F64596">
        <w:rPr>
          <w:color w:val="auto"/>
          <w:sz w:val="28"/>
          <w:szCs w:val="28"/>
        </w:rPr>
        <w:t xml:space="preserve">.1. В соответствии с Соглашением о предоставлении равных прав гражданам государств - участников Договора об углублении интеграции в экономической и гуманитарной областях от 29 марта 1996 года на поступление в учебные заведения, утвержденным Постановлением Правительства Российской Федерации от 22 июня 1999 года № 662, и иными международными договорами Российской Федерации и межправительственными соглашениями Российской Федерации. </w:t>
      </w:r>
    </w:p>
    <w:p w:rsidR="0079607A" w:rsidRPr="00F64596" w:rsidRDefault="0079607A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>4</w:t>
      </w:r>
      <w:r w:rsidR="00E64D41">
        <w:rPr>
          <w:color w:val="auto"/>
          <w:sz w:val="28"/>
          <w:szCs w:val="28"/>
        </w:rPr>
        <w:t>4</w:t>
      </w:r>
      <w:r w:rsidRPr="00F64596">
        <w:rPr>
          <w:color w:val="auto"/>
          <w:sz w:val="28"/>
          <w:szCs w:val="28"/>
        </w:rPr>
        <w:t xml:space="preserve">.2. На основании свидетельства участника Государственной программы по оказанию содействия добровольному переселению в Российскую Федерацию соотечественников, проживающих за рубежом, ставших участниками Государственной программы по оказанию содействия добровольному переселению в Российскую Федерацию соотечественников, проживающих за рубежом, утвержденной Указом Президента Российской Федерации от 22 июня 2006 года № 637. </w:t>
      </w:r>
    </w:p>
    <w:p w:rsidR="0079607A" w:rsidRPr="00F64596" w:rsidRDefault="007423C2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lastRenderedPageBreak/>
        <w:t>4</w:t>
      </w:r>
      <w:r w:rsidR="00E64D41">
        <w:rPr>
          <w:color w:val="auto"/>
          <w:sz w:val="28"/>
          <w:szCs w:val="28"/>
        </w:rPr>
        <w:t>4</w:t>
      </w:r>
      <w:r w:rsidR="0079607A" w:rsidRPr="00F64596">
        <w:rPr>
          <w:color w:val="auto"/>
          <w:sz w:val="28"/>
          <w:szCs w:val="28"/>
        </w:rPr>
        <w:t xml:space="preserve">.3. В соответствии с Федеральным законом от 24 мая 1999 года № 99-ФЗ "О государственной политике Российской Федерации в отношении соотечественников за рубежом". </w:t>
      </w:r>
    </w:p>
    <w:p w:rsidR="0079607A" w:rsidRPr="00F64596" w:rsidRDefault="007423C2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>4</w:t>
      </w:r>
      <w:r w:rsidR="00E64D41">
        <w:rPr>
          <w:color w:val="auto"/>
          <w:sz w:val="28"/>
          <w:szCs w:val="28"/>
        </w:rPr>
        <w:t>5</w:t>
      </w:r>
      <w:r w:rsidR="0079607A" w:rsidRPr="00F64596">
        <w:rPr>
          <w:color w:val="auto"/>
          <w:sz w:val="28"/>
          <w:szCs w:val="28"/>
        </w:rPr>
        <w:t>. Прием посту</w:t>
      </w:r>
      <w:r w:rsidRPr="00F64596">
        <w:rPr>
          <w:color w:val="auto"/>
          <w:sz w:val="28"/>
          <w:szCs w:val="28"/>
        </w:rPr>
        <w:t xml:space="preserve">пающих, указанных в подпунктах </w:t>
      </w:r>
      <w:r w:rsidR="0079607A" w:rsidRPr="00F64596">
        <w:rPr>
          <w:color w:val="auto"/>
          <w:sz w:val="28"/>
          <w:szCs w:val="28"/>
        </w:rPr>
        <w:t>4</w:t>
      </w:r>
      <w:r w:rsidR="00E64D41">
        <w:rPr>
          <w:color w:val="auto"/>
          <w:sz w:val="28"/>
          <w:szCs w:val="28"/>
        </w:rPr>
        <w:t>4</w:t>
      </w:r>
      <w:r w:rsidR="0079607A" w:rsidRPr="00F64596">
        <w:rPr>
          <w:color w:val="auto"/>
          <w:sz w:val="28"/>
          <w:szCs w:val="28"/>
        </w:rPr>
        <w:t xml:space="preserve">.1 </w:t>
      </w:r>
      <w:r w:rsidRPr="00F64596">
        <w:rPr>
          <w:color w:val="auto"/>
          <w:sz w:val="28"/>
          <w:szCs w:val="28"/>
        </w:rPr>
        <w:t xml:space="preserve">– </w:t>
      </w:r>
      <w:r w:rsidR="0079607A" w:rsidRPr="00F64596">
        <w:rPr>
          <w:color w:val="auto"/>
          <w:sz w:val="28"/>
          <w:szCs w:val="28"/>
        </w:rPr>
        <w:t>4</w:t>
      </w:r>
      <w:r w:rsidR="00E64D41">
        <w:rPr>
          <w:color w:val="auto"/>
          <w:sz w:val="28"/>
          <w:szCs w:val="28"/>
        </w:rPr>
        <w:t>4</w:t>
      </w:r>
      <w:r w:rsidRPr="00F64596">
        <w:rPr>
          <w:color w:val="auto"/>
          <w:sz w:val="28"/>
          <w:szCs w:val="28"/>
        </w:rPr>
        <w:t>.3 пункта 4</w:t>
      </w:r>
      <w:r w:rsidR="00E64D41">
        <w:rPr>
          <w:color w:val="auto"/>
          <w:sz w:val="28"/>
          <w:szCs w:val="28"/>
        </w:rPr>
        <w:t>4</w:t>
      </w:r>
      <w:r w:rsidR="0079607A" w:rsidRPr="00F64596">
        <w:rPr>
          <w:color w:val="auto"/>
          <w:sz w:val="28"/>
          <w:szCs w:val="28"/>
        </w:rPr>
        <w:t xml:space="preserve"> настоящих Правил, в </w:t>
      </w:r>
      <w:r w:rsidR="00E90960" w:rsidRPr="00F64596">
        <w:rPr>
          <w:color w:val="auto"/>
          <w:sz w:val="28"/>
          <w:szCs w:val="28"/>
        </w:rPr>
        <w:t>университет</w:t>
      </w:r>
      <w:r w:rsidR="0079607A" w:rsidRPr="00F64596">
        <w:rPr>
          <w:color w:val="auto"/>
          <w:sz w:val="28"/>
          <w:szCs w:val="28"/>
        </w:rPr>
        <w:t xml:space="preserve"> для получения образования за счет бюджетных ассигнований федерального бюджета осуществляется на конкурсной основе, если иное не предусмотрено законодательством Российской Федерации. </w:t>
      </w:r>
    </w:p>
    <w:p w:rsidR="0079607A" w:rsidRPr="00F64596" w:rsidRDefault="00E31C4F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4</w:t>
      </w:r>
      <w:r w:rsidR="00E64D41">
        <w:rPr>
          <w:color w:val="auto"/>
          <w:sz w:val="28"/>
          <w:szCs w:val="28"/>
        </w:rPr>
        <w:t>6</w:t>
      </w:r>
      <w:r w:rsidR="0079607A" w:rsidRPr="00F64596">
        <w:rPr>
          <w:color w:val="auto"/>
          <w:sz w:val="28"/>
          <w:szCs w:val="28"/>
        </w:rPr>
        <w:t xml:space="preserve">. Прием поступающих в </w:t>
      </w:r>
      <w:r w:rsidR="00E90960" w:rsidRPr="00F64596">
        <w:rPr>
          <w:color w:val="auto"/>
          <w:sz w:val="28"/>
          <w:szCs w:val="28"/>
        </w:rPr>
        <w:t>университет</w:t>
      </w:r>
      <w:r w:rsidR="0079607A" w:rsidRPr="00F64596">
        <w:rPr>
          <w:color w:val="auto"/>
          <w:sz w:val="28"/>
          <w:szCs w:val="28"/>
        </w:rPr>
        <w:t xml:space="preserve"> для обучения по договорам об оказании платных образовательных услуг осуществляется в пределах численности, установленной планом приема. </w:t>
      </w:r>
    </w:p>
    <w:p w:rsidR="0079607A" w:rsidRPr="00F64596" w:rsidRDefault="000D7593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>4</w:t>
      </w:r>
      <w:r w:rsidR="00E64D41">
        <w:rPr>
          <w:color w:val="auto"/>
          <w:sz w:val="28"/>
          <w:szCs w:val="28"/>
        </w:rPr>
        <w:t>7</w:t>
      </w:r>
      <w:r w:rsidR="0079607A" w:rsidRPr="00F64596">
        <w:rPr>
          <w:color w:val="auto"/>
          <w:sz w:val="28"/>
          <w:szCs w:val="28"/>
        </w:rPr>
        <w:t xml:space="preserve">. Прием документов у поступающих на первый курс осуществляется в сроки, установленные </w:t>
      </w:r>
      <w:r w:rsidR="007423C2" w:rsidRPr="00F64596">
        <w:rPr>
          <w:color w:val="auto"/>
          <w:sz w:val="28"/>
          <w:szCs w:val="28"/>
        </w:rPr>
        <w:t xml:space="preserve">в разделе </w:t>
      </w:r>
      <w:r w:rsidR="007423C2" w:rsidRPr="00F64596">
        <w:rPr>
          <w:color w:val="auto"/>
          <w:sz w:val="28"/>
          <w:szCs w:val="28"/>
          <w:lang w:val="en-US"/>
        </w:rPr>
        <w:t>IV</w:t>
      </w:r>
      <w:r w:rsidR="007423C2" w:rsidRPr="00F64596">
        <w:rPr>
          <w:color w:val="auto"/>
          <w:sz w:val="28"/>
          <w:szCs w:val="28"/>
        </w:rPr>
        <w:t xml:space="preserve"> настоящих Правил</w:t>
      </w:r>
      <w:r w:rsidR="0079607A" w:rsidRPr="00F64596">
        <w:rPr>
          <w:color w:val="auto"/>
          <w:sz w:val="28"/>
          <w:szCs w:val="28"/>
        </w:rPr>
        <w:t xml:space="preserve">. </w:t>
      </w:r>
    </w:p>
    <w:p w:rsidR="0079607A" w:rsidRPr="00F64596" w:rsidRDefault="000D7593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 w:rsidRPr="00F64596">
        <w:rPr>
          <w:color w:val="auto"/>
          <w:sz w:val="28"/>
          <w:szCs w:val="28"/>
        </w:rPr>
        <w:t>4</w:t>
      </w:r>
      <w:r w:rsidR="00E64D41">
        <w:rPr>
          <w:color w:val="auto"/>
          <w:sz w:val="28"/>
          <w:szCs w:val="28"/>
        </w:rPr>
        <w:t>8</w:t>
      </w:r>
      <w:r w:rsidR="0079607A" w:rsidRPr="00F64596">
        <w:rPr>
          <w:color w:val="auto"/>
          <w:sz w:val="28"/>
          <w:szCs w:val="28"/>
        </w:rPr>
        <w:t xml:space="preserve">. При подаче заявления (на русском языке) о приеме в </w:t>
      </w:r>
      <w:r w:rsidR="00E90960" w:rsidRPr="00F64596">
        <w:rPr>
          <w:color w:val="auto"/>
          <w:sz w:val="28"/>
          <w:szCs w:val="28"/>
        </w:rPr>
        <w:t>университет</w:t>
      </w:r>
      <w:r w:rsidR="0079607A" w:rsidRPr="00F64596">
        <w:rPr>
          <w:color w:val="auto"/>
          <w:sz w:val="28"/>
          <w:szCs w:val="28"/>
        </w:rPr>
        <w:t xml:space="preserve"> для обучения по образовательной программе СПО иностранный гражданин предъявляет документы</w:t>
      </w:r>
      <w:r w:rsidR="00E31C4F">
        <w:rPr>
          <w:color w:val="auto"/>
          <w:sz w:val="28"/>
          <w:szCs w:val="28"/>
        </w:rPr>
        <w:t xml:space="preserve"> в соответствии с пунктом </w:t>
      </w:r>
      <w:proofErr w:type="gramStart"/>
      <w:r w:rsidR="00E31C4F">
        <w:rPr>
          <w:color w:val="auto"/>
          <w:sz w:val="28"/>
          <w:szCs w:val="28"/>
        </w:rPr>
        <w:t>21</w:t>
      </w:r>
      <w:r w:rsidR="00CA5245">
        <w:rPr>
          <w:color w:val="auto"/>
          <w:sz w:val="28"/>
          <w:szCs w:val="28"/>
        </w:rPr>
        <w:t xml:space="preserve"> </w:t>
      </w:r>
      <w:r w:rsidR="00B72DA4" w:rsidRPr="00F64596">
        <w:rPr>
          <w:color w:val="auto"/>
          <w:sz w:val="28"/>
          <w:szCs w:val="28"/>
        </w:rPr>
        <w:t xml:space="preserve"> настоящих</w:t>
      </w:r>
      <w:proofErr w:type="gramEnd"/>
      <w:r w:rsidR="00B72DA4" w:rsidRPr="00F64596">
        <w:rPr>
          <w:color w:val="auto"/>
          <w:sz w:val="28"/>
          <w:szCs w:val="28"/>
        </w:rPr>
        <w:t xml:space="preserve"> Правил.</w:t>
      </w:r>
      <w:r w:rsidR="0079607A" w:rsidRPr="00F64596">
        <w:rPr>
          <w:color w:val="auto"/>
          <w:sz w:val="28"/>
          <w:szCs w:val="28"/>
        </w:rPr>
        <w:t xml:space="preserve"> </w:t>
      </w:r>
    </w:p>
    <w:p w:rsidR="000D7593" w:rsidRPr="00F64596" w:rsidRDefault="00B62CA7" w:rsidP="00E83AC7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4</w:t>
      </w:r>
      <w:r w:rsidR="00E64D41">
        <w:rPr>
          <w:color w:val="auto"/>
          <w:sz w:val="28"/>
          <w:szCs w:val="28"/>
        </w:rPr>
        <w:t>9</w:t>
      </w:r>
      <w:r w:rsidR="0079607A" w:rsidRPr="00F64596">
        <w:rPr>
          <w:color w:val="auto"/>
          <w:sz w:val="28"/>
          <w:szCs w:val="28"/>
        </w:rPr>
        <w:t>. Зачисление иностранных гр</w:t>
      </w:r>
      <w:r w:rsidR="000D7593" w:rsidRPr="00F64596">
        <w:rPr>
          <w:color w:val="auto"/>
          <w:sz w:val="28"/>
          <w:szCs w:val="28"/>
        </w:rPr>
        <w:t>аждан, указанных в подпунктах 4</w:t>
      </w:r>
      <w:r w:rsidR="00E64D41">
        <w:rPr>
          <w:color w:val="auto"/>
          <w:sz w:val="28"/>
          <w:szCs w:val="28"/>
        </w:rPr>
        <w:t>4</w:t>
      </w:r>
      <w:r w:rsidR="000D7593" w:rsidRPr="00F64596">
        <w:rPr>
          <w:color w:val="auto"/>
          <w:sz w:val="28"/>
          <w:szCs w:val="28"/>
        </w:rPr>
        <w:t>.1 - 4</w:t>
      </w:r>
      <w:r w:rsidR="00E64D41">
        <w:rPr>
          <w:color w:val="auto"/>
          <w:sz w:val="28"/>
          <w:szCs w:val="28"/>
        </w:rPr>
        <w:t>4</w:t>
      </w:r>
      <w:r w:rsidR="000D7593" w:rsidRPr="00F64596">
        <w:rPr>
          <w:color w:val="auto"/>
          <w:sz w:val="28"/>
          <w:szCs w:val="28"/>
        </w:rPr>
        <w:t>.3 пункта 4</w:t>
      </w:r>
      <w:r w:rsidR="00E64D41">
        <w:rPr>
          <w:color w:val="auto"/>
          <w:sz w:val="28"/>
          <w:szCs w:val="28"/>
        </w:rPr>
        <w:t>4</w:t>
      </w:r>
      <w:r w:rsidR="0079607A" w:rsidRPr="00F64596">
        <w:rPr>
          <w:color w:val="auto"/>
          <w:sz w:val="28"/>
          <w:szCs w:val="28"/>
        </w:rPr>
        <w:t>, на места, финансируемые за счет бюджетных ассигнований федерального бюджета, а также по договорам об оказании платных образовательных услуг, проводится в порядке и в сроки, установленные разделом V настоящих Правил</w:t>
      </w:r>
      <w:r w:rsidR="000D7593" w:rsidRPr="00F64596">
        <w:rPr>
          <w:color w:val="auto"/>
          <w:sz w:val="28"/>
          <w:szCs w:val="28"/>
        </w:rPr>
        <w:t>.</w:t>
      </w:r>
    </w:p>
    <w:p w:rsidR="00EB2CBF" w:rsidRPr="00E546EF" w:rsidRDefault="00E64D41" w:rsidP="00467426">
      <w:pPr>
        <w:pStyle w:val="Default"/>
        <w:ind w:firstLine="540"/>
        <w:jc w:val="both"/>
      </w:pPr>
      <w:r>
        <w:rPr>
          <w:color w:val="auto"/>
          <w:sz w:val="28"/>
          <w:szCs w:val="28"/>
        </w:rPr>
        <w:t>50</w:t>
      </w:r>
      <w:r w:rsidR="0079607A" w:rsidRPr="00F64596">
        <w:rPr>
          <w:color w:val="auto"/>
          <w:sz w:val="28"/>
          <w:szCs w:val="28"/>
        </w:rPr>
        <w:t xml:space="preserve">. Все иностранные граждане, зачисленные в </w:t>
      </w:r>
      <w:r w:rsidR="00E90960" w:rsidRPr="00F64596">
        <w:rPr>
          <w:color w:val="auto"/>
          <w:sz w:val="28"/>
          <w:szCs w:val="28"/>
        </w:rPr>
        <w:t>университет</w:t>
      </w:r>
      <w:r w:rsidR="0079607A" w:rsidRPr="00F64596">
        <w:rPr>
          <w:color w:val="auto"/>
          <w:sz w:val="28"/>
          <w:szCs w:val="28"/>
        </w:rPr>
        <w:t xml:space="preserve">, после издания </w:t>
      </w:r>
      <w:r w:rsidR="0079607A" w:rsidRPr="00C41C02">
        <w:rPr>
          <w:color w:val="auto"/>
          <w:sz w:val="28"/>
          <w:szCs w:val="28"/>
        </w:rPr>
        <w:t xml:space="preserve">приказа о зачислении обязаны ознакомиться с правилами миграционного учета в </w:t>
      </w:r>
      <w:r w:rsidR="0079607A" w:rsidRPr="00E546EF">
        <w:rPr>
          <w:color w:val="auto"/>
          <w:sz w:val="28"/>
          <w:szCs w:val="28"/>
        </w:rPr>
        <w:t>Российской</w:t>
      </w:r>
      <w:r w:rsidR="00ED2A70" w:rsidRPr="00E546EF">
        <w:rPr>
          <w:color w:val="auto"/>
          <w:sz w:val="28"/>
          <w:szCs w:val="28"/>
        </w:rPr>
        <w:t xml:space="preserve"> </w:t>
      </w:r>
      <w:r w:rsidR="0079607A" w:rsidRPr="00E546EF">
        <w:rPr>
          <w:color w:val="auto"/>
          <w:sz w:val="28"/>
          <w:szCs w:val="28"/>
        </w:rPr>
        <w:t>Федерации</w:t>
      </w:r>
      <w:r w:rsidR="00ED2A70" w:rsidRPr="00E546EF">
        <w:rPr>
          <w:color w:val="auto"/>
          <w:sz w:val="28"/>
          <w:szCs w:val="28"/>
        </w:rPr>
        <w:t>.</w:t>
      </w:r>
    </w:p>
    <w:sectPr w:rsidR="00EB2CBF" w:rsidRPr="00E546EF" w:rsidSect="00E83AC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F16EA9"/>
    <w:multiLevelType w:val="hybridMultilevel"/>
    <w:tmpl w:val="40AA022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061A4E4"/>
    <w:multiLevelType w:val="hybridMultilevel"/>
    <w:tmpl w:val="FEE4E18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08689D3"/>
    <w:multiLevelType w:val="hybridMultilevel"/>
    <w:tmpl w:val="16A206D9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7E7D91"/>
    <w:multiLevelType w:val="hybridMultilevel"/>
    <w:tmpl w:val="EC9A5046"/>
    <w:lvl w:ilvl="0" w:tplc="F0A2FC90">
      <w:start w:val="3"/>
      <w:numFmt w:val="upperRoman"/>
      <w:lvlText w:val="%1."/>
      <w:lvlJc w:val="left"/>
      <w:pPr>
        <w:ind w:left="180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39290D"/>
    <w:multiLevelType w:val="hybridMultilevel"/>
    <w:tmpl w:val="59441F06"/>
    <w:lvl w:ilvl="0" w:tplc="EBDCD7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Общий отдел">
    <w15:presenceInfo w15:providerId="AD" w15:userId="S-1-5-21-746137067-492894223-839522115-20648"/>
  </w15:person>
  <w15:person w15:author="Наталья В. Разина">
    <w15:presenceInfo w15:providerId="AD" w15:userId="S-1-5-21-746137067-492894223-839522115-167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7A"/>
    <w:rsid w:val="000045BF"/>
    <w:rsid w:val="00010E58"/>
    <w:rsid w:val="000152B0"/>
    <w:rsid w:val="000201E6"/>
    <w:rsid w:val="000406B4"/>
    <w:rsid w:val="00041C22"/>
    <w:rsid w:val="000424EE"/>
    <w:rsid w:val="0004301A"/>
    <w:rsid w:val="0006209C"/>
    <w:rsid w:val="0006741F"/>
    <w:rsid w:val="0007048C"/>
    <w:rsid w:val="00077B3E"/>
    <w:rsid w:val="0008094E"/>
    <w:rsid w:val="00086F20"/>
    <w:rsid w:val="000C699B"/>
    <w:rsid w:val="000D66A9"/>
    <w:rsid w:val="000D7593"/>
    <w:rsid w:val="000F0E41"/>
    <w:rsid w:val="000F4A98"/>
    <w:rsid w:val="00104361"/>
    <w:rsid w:val="00106096"/>
    <w:rsid w:val="00122394"/>
    <w:rsid w:val="001352B1"/>
    <w:rsid w:val="00151D4A"/>
    <w:rsid w:val="00152893"/>
    <w:rsid w:val="00165F87"/>
    <w:rsid w:val="001725FB"/>
    <w:rsid w:val="00183498"/>
    <w:rsid w:val="00190A05"/>
    <w:rsid w:val="001C101B"/>
    <w:rsid w:val="001C7E9C"/>
    <w:rsid w:val="001D3911"/>
    <w:rsid w:val="001E0CE2"/>
    <w:rsid w:val="001E3816"/>
    <w:rsid w:val="001E4C01"/>
    <w:rsid w:val="00211E65"/>
    <w:rsid w:val="00224B67"/>
    <w:rsid w:val="00225BD7"/>
    <w:rsid w:val="00227C07"/>
    <w:rsid w:val="00245AAC"/>
    <w:rsid w:val="002517CF"/>
    <w:rsid w:val="00255228"/>
    <w:rsid w:val="002626C1"/>
    <w:rsid w:val="00264E70"/>
    <w:rsid w:val="00275A2A"/>
    <w:rsid w:val="00275EB6"/>
    <w:rsid w:val="002A784C"/>
    <w:rsid w:val="002C404B"/>
    <w:rsid w:val="002C48E8"/>
    <w:rsid w:val="002D1CF1"/>
    <w:rsid w:val="002D4508"/>
    <w:rsid w:val="002E0AF1"/>
    <w:rsid w:val="002E4136"/>
    <w:rsid w:val="002E756A"/>
    <w:rsid w:val="003070CD"/>
    <w:rsid w:val="00315316"/>
    <w:rsid w:val="003173E5"/>
    <w:rsid w:val="00322066"/>
    <w:rsid w:val="00327C93"/>
    <w:rsid w:val="00332ABC"/>
    <w:rsid w:val="00355271"/>
    <w:rsid w:val="00357634"/>
    <w:rsid w:val="00387932"/>
    <w:rsid w:val="00390373"/>
    <w:rsid w:val="00395742"/>
    <w:rsid w:val="003B6579"/>
    <w:rsid w:val="003C18FD"/>
    <w:rsid w:val="003D55C7"/>
    <w:rsid w:val="003D6FCA"/>
    <w:rsid w:val="003E755C"/>
    <w:rsid w:val="003F53A0"/>
    <w:rsid w:val="0042741C"/>
    <w:rsid w:val="004302F3"/>
    <w:rsid w:val="00456E2B"/>
    <w:rsid w:val="00460378"/>
    <w:rsid w:val="00466B68"/>
    <w:rsid w:val="00467426"/>
    <w:rsid w:val="004709BF"/>
    <w:rsid w:val="00475264"/>
    <w:rsid w:val="00477A25"/>
    <w:rsid w:val="0048010A"/>
    <w:rsid w:val="00485670"/>
    <w:rsid w:val="00491961"/>
    <w:rsid w:val="004B174E"/>
    <w:rsid w:val="004D1CFE"/>
    <w:rsid w:val="004D5C0B"/>
    <w:rsid w:val="004F770E"/>
    <w:rsid w:val="00501E1B"/>
    <w:rsid w:val="00503A63"/>
    <w:rsid w:val="00503C1B"/>
    <w:rsid w:val="00525C25"/>
    <w:rsid w:val="00537850"/>
    <w:rsid w:val="00547377"/>
    <w:rsid w:val="00561DB4"/>
    <w:rsid w:val="00575328"/>
    <w:rsid w:val="005B4F36"/>
    <w:rsid w:val="005D082F"/>
    <w:rsid w:val="005E5D0D"/>
    <w:rsid w:val="005F2EFD"/>
    <w:rsid w:val="005F4FA4"/>
    <w:rsid w:val="00607ABD"/>
    <w:rsid w:val="00620B2E"/>
    <w:rsid w:val="00625D1F"/>
    <w:rsid w:val="00632971"/>
    <w:rsid w:val="0063574E"/>
    <w:rsid w:val="00637AA2"/>
    <w:rsid w:val="00644216"/>
    <w:rsid w:val="00645C9F"/>
    <w:rsid w:val="0065186E"/>
    <w:rsid w:val="006546BA"/>
    <w:rsid w:val="00677361"/>
    <w:rsid w:val="00692453"/>
    <w:rsid w:val="006A5060"/>
    <w:rsid w:val="006A65EC"/>
    <w:rsid w:val="006D66CE"/>
    <w:rsid w:val="006F08C0"/>
    <w:rsid w:val="006F0BCD"/>
    <w:rsid w:val="006F3299"/>
    <w:rsid w:val="00714784"/>
    <w:rsid w:val="007175C9"/>
    <w:rsid w:val="00730DEF"/>
    <w:rsid w:val="00731AFA"/>
    <w:rsid w:val="00734EA2"/>
    <w:rsid w:val="0073524C"/>
    <w:rsid w:val="00741863"/>
    <w:rsid w:val="007423C2"/>
    <w:rsid w:val="00743B01"/>
    <w:rsid w:val="007471B6"/>
    <w:rsid w:val="0075042E"/>
    <w:rsid w:val="007561DB"/>
    <w:rsid w:val="00761466"/>
    <w:rsid w:val="00772AB2"/>
    <w:rsid w:val="00784DED"/>
    <w:rsid w:val="0079607A"/>
    <w:rsid w:val="007B134B"/>
    <w:rsid w:val="007B4005"/>
    <w:rsid w:val="007C43E6"/>
    <w:rsid w:val="007C5DA1"/>
    <w:rsid w:val="007C79D4"/>
    <w:rsid w:val="007D7A7A"/>
    <w:rsid w:val="007E7896"/>
    <w:rsid w:val="007F4506"/>
    <w:rsid w:val="008018CC"/>
    <w:rsid w:val="0080236B"/>
    <w:rsid w:val="00805399"/>
    <w:rsid w:val="00814CFE"/>
    <w:rsid w:val="00832500"/>
    <w:rsid w:val="00837FC5"/>
    <w:rsid w:val="00840741"/>
    <w:rsid w:val="008444F3"/>
    <w:rsid w:val="0085110E"/>
    <w:rsid w:val="008533E7"/>
    <w:rsid w:val="00862068"/>
    <w:rsid w:val="00875B02"/>
    <w:rsid w:val="00876185"/>
    <w:rsid w:val="00876AB5"/>
    <w:rsid w:val="00884553"/>
    <w:rsid w:val="008B3F1F"/>
    <w:rsid w:val="008B49FB"/>
    <w:rsid w:val="008C79EF"/>
    <w:rsid w:val="008D069F"/>
    <w:rsid w:val="008D47CC"/>
    <w:rsid w:val="008E1B26"/>
    <w:rsid w:val="008E71B3"/>
    <w:rsid w:val="00911F63"/>
    <w:rsid w:val="009138D9"/>
    <w:rsid w:val="0091448F"/>
    <w:rsid w:val="00926BBA"/>
    <w:rsid w:val="009655DC"/>
    <w:rsid w:val="0097247C"/>
    <w:rsid w:val="00994089"/>
    <w:rsid w:val="009A270D"/>
    <w:rsid w:val="009B1ABB"/>
    <w:rsid w:val="009B2F51"/>
    <w:rsid w:val="009D12CF"/>
    <w:rsid w:val="009D328A"/>
    <w:rsid w:val="009D6F4E"/>
    <w:rsid w:val="009E37BD"/>
    <w:rsid w:val="009F0558"/>
    <w:rsid w:val="00A134EC"/>
    <w:rsid w:val="00A15FAD"/>
    <w:rsid w:val="00A26CBD"/>
    <w:rsid w:val="00A307FA"/>
    <w:rsid w:val="00A574F7"/>
    <w:rsid w:val="00A62C47"/>
    <w:rsid w:val="00A639C4"/>
    <w:rsid w:val="00A64520"/>
    <w:rsid w:val="00A67D3F"/>
    <w:rsid w:val="00A74410"/>
    <w:rsid w:val="00A764E1"/>
    <w:rsid w:val="00A828DE"/>
    <w:rsid w:val="00A94090"/>
    <w:rsid w:val="00AB281F"/>
    <w:rsid w:val="00AC760E"/>
    <w:rsid w:val="00AE170A"/>
    <w:rsid w:val="00AE7367"/>
    <w:rsid w:val="00AF2BA3"/>
    <w:rsid w:val="00AF5B32"/>
    <w:rsid w:val="00B02EA4"/>
    <w:rsid w:val="00B07E73"/>
    <w:rsid w:val="00B16990"/>
    <w:rsid w:val="00B300BE"/>
    <w:rsid w:val="00B40FFD"/>
    <w:rsid w:val="00B418BF"/>
    <w:rsid w:val="00B4269B"/>
    <w:rsid w:val="00B52A06"/>
    <w:rsid w:val="00B5428D"/>
    <w:rsid w:val="00B55C0A"/>
    <w:rsid w:val="00B56050"/>
    <w:rsid w:val="00B62CA7"/>
    <w:rsid w:val="00B72DA4"/>
    <w:rsid w:val="00BA5AA6"/>
    <w:rsid w:val="00BA605E"/>
    <w:rsid w:val="00BB5799"/>
    <w:rsid w:val="00BC044B"/>
    <w:rsid w:val="00BC69C3"/>
    <w:rsid w:val="00BF3433"/>
    <w:rsid w:val="00C10254"/>
    <w:rsid w:val="00C25671"/>
    <w:rsid w:val="00C26C8E"/>
    <w:rsid w:val="00C305E2"/>
    <w:rsid w:val="00C30F55"/>
    <w:rsid w:val="00C37D6E"/>
    <w:rsid w:val="00C41C02"/>
    <w:rsid w:val="00C47595"/>
    <w:rsid w:val="00C603AF"/>
    <w:rsid w:val="00CA5245"/>
    <w:rsid w:val="00CB049F"/>
    <w:rsid w:val="00CB7E43"/>
    <w:rsid w:val="00CD27CB"/>
    <w:rsid w:val="00CE23CE"/>
    <w:rsid w:val="00CE67C4"/>
    <w:rsid w:val="00CE7E61"/>
    <w:rsid w:val="00CF29A5"/>
    <w:rsid w:val="00CF5A3D"/>
    <w:rsid w:val="00D04EA0"/>
    <w:rsid w:val="00D12E45"/>
    <w:rsid w:val="00D27572"/>
    <w:rsid w:val="00D33FFC"/>
    <w:rsid w:val="00D36913"/>
    <w:rsid w:val="00D8162E"/>
    <w:rsid w:val="00D81EFC"/>
    <w:rsid w:val="00DD7E4E"/>
    <w:rsid w:val="00E275BE"/>
    <w:rsid w:val="00E31C4F"/>
    <w:rsid w:val="00E3632A"/>
    <w:rsid w:val="00E50215"/>
    <w:rsid w:val="00E5175C"/>
    <w:rsid w:val="00E51B45"/>
    <w:rsid w:val="00E546EF"/>
    <w:rsid w:val="00E577CE"/>
    <w:rsid w:val="00E64D41"/>
    <w:rsid w:val="00E71EDF"/>
    <w:rsid w:val="00E72BA0"/>
    <w:rsid w:val="00E83AC7"/>
    <w:rsid w:val="00E90960"/>
    <w:rsid w:val="00EA161E"/>
    <w:rsid w:val="00EB04D1"/>
    <w:rsid w:val="00EB060B"/>
    <w:rsid w:val="00EB252E"/>
    <w:rsid w:val="00EB2CBF"/>
    <w:rsid w:val="00EB5457"/>
    <w:rsid w:val="00ED2A70"/>
    <w:rsid w:val="00ED789F"/>
    <w:rsid w:val="00F0308A"/>
    <w:rsid w:val="00F13661"/>
    <w:rsid w:val="00F13939"/>
    <w:rsid w:val="00F223DD"/>
    <w:rsid w:val="00F26951"/>
    <w:rsid w:val="00F31684"/>
    <w:rsid w:val="00F413F4"/>
    <w:rsid w:val="00F60214"/>
    <w:rsid w:val="00F62E0C"/>
    <w:rsid w:val="00F64596"/>
    <w:rsid w:val="00F7756E"/>
    <w:rsid w:val="00F8092C"/>
    <w:rsid w:val="00F82837"/>
    <w:rsid w:val="00F864F8"/>
    <w:rsid w:val="00FA57CD"/>
    <w:rsid w:val="00FB2411"/>
    <w:rsid w:val="00FB549E"/>
    <w:rsid w:val="00FC340E"/>
    <w:rsid w:val="00FD0766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86C7"/>
  <w15:docId w15:val="{2D74E46E-27EC-49E3-9F73-7029DA16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48E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2">
    <w:name w:val="heading 2"/>
    <w:basedOn w:val="a"/>
    <w:next w:val="a"/>
    <w:link w:val="20"/>
    <w:qFormat/>
    <w:rsid w:val="00B55C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qFormat/>
    <w:rsid w:val="00B55C0A"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qFormat/>
    <w:rsid w:val="00B55C0A"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0"/>
    <w:qFormat/>
    <w:rsid w:val="00B55C0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6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21">
    <w:name w:val="заголовок 2"/>
    <w:basedOn w:val="a"/>
    <w:next w:val="a"/>
    <w:rsid w:val="002C48E8"/>
    <w:pPr>
      <w:keepNext/>
      <w:widowControl/>
      <w:suppressAutoHyphens w:val="0"/>
      <w:autoSpaceDE w:val="0"/>
      <w:autoSpaceDN w:val="0"/>
      <w:jc w:val="center"/>
    </w:pPr>
    <w:rPr>
      <w:rFonts w:eastAsia="Times New Roman" w:cs="Times New Roman"/>
      <w:b/>
      <w:bCs/>
      <w:kern w:val="0"/>
      <w:sz w:val="32"/>
      <w:szCs w:val="32"/>
      <w:lang w:eastAsia="ru-RU" w:bidi="ar-SA"/>
    </w:rPr>
  </w:style>
  <w:style w:type="paragraph" w:customStyle="1" w:styleId="6">
    <w:name w:val="заголовок 6"/>
    <w:basedOn w:val="a"/>
    <w:next w:val="a"/>
    <w:rsid w:val="002C48E8"/>
    <w:pPr>
      <w:keepNext/>
      <w:widowControl/>
      <w:suppressAutoHyphens w:val="0"/>
      <w:autoSpaceDE w:val="0"/>
      <w:autoSpaceDN w:val="0"/>
      <w:jc w:val="center"/>
    </w:pPr>
    <w:rPr>
      <w:rFonts w:eastAsia="Times New Roman" w:cs="Times New Roman"/>
      <w:kern w:val="0"/>
      <w:sz w:val="28"/>
      <w:szCs w:val="28"/>
      <w:lang w:eastAsia="ru-RU" w:bidi="ar-SA"/>
    </w:rPr>
  </w:style>
  <w:style w:type="paragraph" w:customStyle="1" w:styleId="ConsNormal">
    <w:name w:val="ConsNormal"/>
    <w:rsid w:val="002D1CF1"/>
    <w:pPr>
      <w:widowControl w:val="0"/>
      <w:suppressAutoHyphens/>
      <w:autoSpaceDE w:val="0"/>
      <w:spacing w:after="0" w:line="240" w:lineRule="auto"/>
      <w:ind w:right="19772" w:firstLine="720"/>
    </w:pPr>
    <w:rPr>
      <w:rFonts w:ascii="Arial" w:eastAsia="Arial" w:hAnsi="Arial" w:cs="Arial"/>
      <w:kern w:val="1"/>
      <w:sz w:val="20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B55C0A"/>
    <w:rPr>
      <w:rFonts w:ascii="Arial" w:eastAsia="SimSun" w:hAnsi="Arial" w:cs="Arial"/>
      <w:b/>
      <w:bCs/>
      <w:i/>
      <w:iCs/>
      <w:kern w:val="1"/>
      <w:sz w:val="28"/>
      <w:szCs w:val="28"/>
      <w:lang w:eastAsia="hi-IN" w:bidi="hi-IN"/>
    </w:rPr>
  </w:style>
  <w:style w:type="character" w:customStyle="1" w:styleId="70">
    <w:name w:val="Заголовок 7 Знак"/>
    <w:basedOn w:val="a0"/>
    <w:link w:val="7"/>
    <w:rsid w:val="00B55C0A"/>
    <w:rPr>
      <w:rFonts w:ascii="Times New Roman" w:eastAsia="SimSun" w:hAnsi="Times New Roman" w:cs="Times New Roman"/>
      <w:kern w:val="1"/>
      <w:sz w:val="24"/>
      <w:szCs w:val="24"/>
      <w:lang w:eastAsia="hi-IN" w:bidi="hi-IN"/>
    </w:rPr>
  </w:style>
  <w:style w:type="character" w:customStyle="1" w:styleId="80">
    <w:name w:val="Заголовок 8 Знак"/>
    <w:basedOn w:val="a0"/>
    <w:link w:val="8"/>
    <w:rsid w:val="00B55C0A"/>
    <w:rPr>
      <w:rFonts w:ascii="Times New Roman" w:eastAsia="SimSun" w:hAnsi="Times New Roman" w:cs="Times New Roman"/>
      <w:i/>
      <w:iCs/>
      <w:kern w:val="1"/>
      <w:sz w:val="24"/>
      <w:szCs w:val="24"/>
      <w:lang w:eastAsia="hi-IN" w:bidi="hi-IN"/>
    </w:rPr>
  </w:style>
  <w:style w:type="character" w:customStyle="1" w:styleId="90">
    <w:name w:val="Заголовок 9 Знак"/>
    <w:basedOn w:val="a0"/>
    <w:link w:val="9"/>
    <w:rsid w:val="00B55C0A"/>
    <w:rPr>
      <w:rFonts w:ascii="Arial" w:eastAsia="SimSun" w:hAnsi="Arial" w:cs="Arial"/>
      <w:kern w:val="1"/>
      <w:lang w:eastAsia="hi-IN" w:bidi="hi-IN"/>
    </w:rPr>
  </w:style>
  <w:style w:type="paragraph" w:styleId="a3">
    <w:name w:val="Body Text"/>
    <w:basedOn w:val="a"/>
    <w:link w:val="a4"/>
    <w:rsid w:val="00B55C0A"/>
    <w:pPr>
      <w:spacing w:after="120"/>
    </w:pPr>
  </w:style>
  <w:style w:type="character" w:customStyle="1" w:styleId="a4">
    <w:name w:val="Основной текст Знак"/>
    <w:basedOn w:val="a0"/>
    <w:link w:val="a3"/>
    <w:rsid w:val="00B55C0A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ConsPlusTitle">
    <w:name w:val="ConsPlusTitle"/>
    <w:rsid w:val="00B55C0A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b/>
      <w:bCs/>
      <w:kern w:val="1"/>
      <w:sz w:val="20"/>
      <w:szCs w:val="20"/>
      <w:lang w:eastAsia="ar-SA"/>
    </w:rPr>
  </w:style>
  <w:style w:type="table" w:styleId="a5">
    <w:name w:val="Table Grid"/>
    <w:basedOn w:val="a1"/>
    <w:rsid w:val="00B55C0A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rsid w:val="00B55C0A"/>
    <w:pPr>
      <w:widowControl/>
      <w:suppressAutoHyphens w:val="0"/>
      <w:spacing w:after="120"/>
      <w:ind w:left="283"/>
    </w:pPr>
    <w:rPr>
      <w:rFonts w:ascii="Arial Unicode MS" w:eastAsia="Arial Unicode MS" w:hAnsi="Arial Unicode MS" w:cs="Arial Unicode MS"/>
      <w:color w:val="000000"/>
      <w:kern w:val="0"/>
      <w:lang w:eastAsia="ru-RU" w:bidi="ar-SA"/>
    </w:rPr>
  </w:style>
  <w:style w:type="character" w:customStyle="1" w:styleId="a7">
    <w:name w:val="Основной текст с отступом Знак"/>
    <w:basedOn w:val="a0"/>
    <w:link w:val="a6"/>
    <w:rsid w:val="00B55C0A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5C0A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B55C0A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customStyle="1" w:styleId="ConsPlusNormal">
    <w:name w:val="ConsPlusNormal"/>
    <w:rsid w:val="00734EA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8018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9D3703B8D3E4A233D7E08BFEA112B1B44BA0454600D587F57348682122EB1C73B4A448845E03C44y0PEN" TargetMode="External"/><Relationship Id="rId13" Type="http://schemas.openxmlformats.org/officeDocument/2006/relationships/hyperlink" Target="consultantplus://offline/ref=173A9FF03989DC7D327E7245D5ECE917A1D006883426E7C71B9591EDA57BA27977DCE8BB1BF312C133EF0AD9EFLBqBK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A0ACCF5BA1C1E61DBAD69F6601D515DEC55907CB5B6A0B408B4D76941COBGDL" TargetMode="External"/><Relationship Id="rId12" Type="http://schemas.openxmlformats.org/officeDocument/2006/relationships/hyperlink" Target="consultantplus://offline/ref=173A9FF03989DC7D327E7245D5ECE917A1D2078E3829E7C71B9591EDA57BA27977DCE8BB1BF312C133EF0AD9EFLBqB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847E67EECC27D576A305BC9CFF62CDF95B4BE9223EB7E8FC5E9C782A15880EFE28284FBFA0C19DB2C077F935A2VD5E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consultantplus://offline/ref=D255510AF6F8E7003938A03453A996926485B606E3C512CFB2E003CC263FC0149266006C4E7E3ED7qDaC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3DB917B50A0F3D34A83A3EA6478E1F1D1BE4D868B7725A8B55B9B15A9029DDFE7E49D846B8FD0A6E514FC51097628E92161873D061944396k1XDL" TargetMode="External"/><Relationship Id="rId10" Type="http://schemas.openxmlformats.org/officeDocument/2006/relationships/hyperlink" Target="consultantplus://offline/ref=F0521229D33B9D339B96B5A7BF78EC4361DBAC2CC7F461BFA635579A4D59C68C2667E9BD3F78559C5C63923B1282687489D6B3618D26B72FdDhB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F0521229D33B9D339B96B5A7BF78EC4361DBAC2CC7F461BFA635579A4D59C68C2667E9BD3F78559D5B63923B1282687489D6B3618D26B72FdDhBI" TargetMode="External"/><Relationship Id="rId14" Type="http://schemas.openxmlformats.org/officeDocument/2006/relationships/hyperlink" Target="consultantplus://offline/ref=173A9FF03989DC7D327E7245D5ECE917A1D2038A3B25E7C71B9591EDA57BA27977DCE8BB1BF312C133EF0AD9EFLBqB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C1547D-8BDF-4B46-A4E4-C15A78124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5001</Words>
  <Characters>28506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VGAVT</Company>
  <LinksUpToDate>false</LinksUpToDate>
  <CharactersWithSpaces>33441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НВолкова</dc:creator>
  <cp:lastModifiedBy>Общий отдел</cp:lastModifiedBy>
  <cp:revision>27</cp:revision>
  <cp:lastPrinted>2024-02-29T06:47:00Z</cp:lastPrinted>
  <dcterms:created xsi:type="dcterms:W3CDTF">2023-02-21T06:43:00Z</dcterms:created>
  <dcterms:modified xsi:type="dcterms:W3CDTF">2024-03-01T11:37:00Z</dcterms:modified>
</cp:coreProperties>
</file>